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49D0" w:rsidRPr="008C451F" w:rsidTr="00DE49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9D0" w:rsidRPr="008C451F" w:rsidRDefault="00DE49D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C451F">
              <w:rPr>
                <w:rFonts w:ascii="Times New Roman" w:hAnsi="Times New Roman" w:cs="Times New Roman"/>
                <w:sz w:val="40"/>
                <w:szCs w:val="40"/>
              </w:rPr>
              <w:t>Version: 1.</w:t>
            </w:r>
            <w:ins w:id="0" w:author="Wujun" w:date="2014-09-28T22:05:00Z">
              <w:r w:rsidR="005C4B4A">
                <w:rPr>
                  <w:rFonts w:ascii="Times New Roman" w:hAnsi="Times New Roman" w:cs="Times New Roman"/>
                  <w:sz w:val="40"/>
                  <w:szCs w:val="40"/>
                </w:rPr>
                <w:t>1</w:t>
              </w:r>
            </w:ins>
            <w:del w:id="1" w:author="Wujun" w:date="2014-09-28T22:05:00Z">
              <w:r w:rsidRPr="008C451F" w:rsidDel="005C4B4A">
                <w:rPr>
                  <w:rFonts w:ascii="Times New Roman" w:hAnsi="Times New Roman" w:cs="Times New Roman"/>
                  <w:sz w:val="40"/>
                  <w:szCs w:val="40"/>
                </w:rPr>
                <w:delText>0</w:delText>
              </w:r>
            </w:del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9D0" w:rsidRPr="008C451F" w:rsidRDefault="00DE49D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C451F">
              <w:rPr>
                <w:rFonts w:ascii="Times New Roman" w:hAnsi="Times New Roman" w:cs="Times New Roman"/>
                <w:sz w:val="40"/>
                <w:szCs w:val="40"/>
              </w:rPr>
              <w:t>2014.09.2</w:t>
            </w:r>
            <w:ins w:id="2" w:author="Wujun" w:date="2014-09-28T22:06:00Z">
              <w:r w:rsidR="005C4B4A">
                <w:rPr>
                  <w:rFonts w:ascii="Times New Roman" w:hAnsi="Times New Roman" w:cs="Times New Roman"/>
                  <w:sz w:val="40"/>
                  <w:szCs w:val="40"/>
                </w:rPr>
                <w:t>8</w:t>
              </w:r>
            </w:ins>
            <w:del w:id="3" w:author="Wujun" w:date="2014-09-28T22:06:00Z">
              <w:r w:rsidRPr="008C451F" w:rsidDel="005C4B4A">
                <w:rPr>
                  <w:rFonts w:ascii="Times New Roman" w:hAnsi="Times New Roman" w:cs="Times New Roman"/>
                  <w:sz w:val="40"/>
                  <w:szCs w:val="40"/>
                </w:rPr>
                <w:delText>2</w:delText>
              </w:r>
            </w:del>
          </w:p>
        </w:tc>
      </w:tr>
    </w:tbl>
    <w:p w:rsidR="00DE49D0" w:rsidRPr="008C451F" w:rsidRDefault="00DE49D0" w:rsidP="00DE49D0">
      <w:pPr>
        <w:rPr>
          <w:rFonts w:ascii="Times New Roman" w:hAnsi="Times New Roman" w:cs="Times New Roman"/>
          <w:sz w:val="40"/>
          <w:szCs w:val="40"/>
        </w:rPr>
      </w:pPr>
    </w:p>
    <w:p w:rsidR="00DE49D0" w:rsidRPr="008C451F" w:rsidRDefault="008C451F" w:rsidP="008C45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Mobile </w:t>
      </w:r>
      <w:r w:rsidR="00DE49D0" w:rsidRPr="008C451F">
        <w:rPr>
          <w:rFonts w:ascii="Times New Roman" w:hAnsi="Times New Roman" w:cs="Times New Roman"/>
          <w:b/>
          <w:sz w:val="40"/>
          <w:szCs w:val="40"/>
        </w:rPr>
        <w:t xml:space="preserve">Audio </w:t>
      </w:r>
      <w:r>
        <w:rPr>
          <w:rFonts w:ascii="Times New Roman" w:hAnsi="Times New Roman" w:cs="Times New Roman"/>
          <w:b/>
          <w:sz w:val="40"/>
          <w:szCs w:val="40"/>
        </w:rPr>
        <w:t>Conference</w:t>
      </w:r>
      <w:r w:rsidR="00DE49D0" w:rsidRPr="008C451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E49D0" w:rsidRPr="008C451F">
        <w:rPr>
          <w:rFonts w:ascii="Times New Roman" w:hAnsi="Times New Roman" w:cs="Times New Roman" w:hint="eastAsia"/>
          <w:b/>
          <w:sz w:val="40"/>
          <w:szCs w:val="40"/>
        </w:rPr>
        <w:t>外包项目要求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F_001 </w:t>
      </w:r>
      <w:r>
        <w:rPr>
          <w:rFonts w:ascii="Times New Roman" w:hAnsi="Times New Roman" w:cs="Times New Roman" w:hint="eastAsia"/>
          <w:b/>
          <w:sz w:val="28"/>
          <w:szCs w:val="28"/>
        </w:rPr>
        <w:t>项目交付内容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服务器端：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 w:hint="eastAsia"/>
          <w:sz w:val="28"/>
          <w:szCs w:val="28"/>
        </w:rPr>
        <w:t>完整的程序，包括</w:t>
      </w:r>
      <w:r>
        <w:rPr>
          <w:rFonts w:ascii="Times New Roman" w:hAnsi="Times New Roman" w:cs="Times New Roman"/>
          <w:sz w:val="28"/>
          <w:szCs w:val="28"/>
        </w:rPr>
        <w:t xml:space="preserve"> Audio Streaming</w:t>
      </w:r>
      <w:r>
        <w:rPr>
          <w:rFonts w:ascii="Times New Roman" w:hAnsi="Times New Roman" w:cs="Times New Roman" w:hint="eastAsia"/>
          <w:sz w:val="28"/>
          <w:szCs w:val="28"/>
        </w:rPr>
        <w:t>源代码，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数据库的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 w:hint="eastAsia"/>
          <w:sz w:val="28"/>
          <w:szCs w:val="28"/>
        </w:rPr>
        <w:t>文件以及其他</w:t>
      </w:r>
      <w:r>
        <w:rPr>
          <w:rFonts w:ascii="Times New Roman" w:hAnsi="Times New Roman" w:cs="Times New Roman"/>
          <w:sz w:val="28"/>
          <w:szCs w:val="28"/>
        </w:rPr>
        <w:t xml:space="preserve">configuration </w:t>
      </w:r>
      <w:r>
        <w:rPr>
          <w:rFonts w:ascii="Times New Roman" w:hAnsi="Times New Roman" w:cs="Times New Roman" w:hint="eastAsia"/>
          <w:sz w:val="28"/>
          <w:szCs w:val="28"/>
        </w:rPr>
        <w:t>的文件。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 w:hint="eastAsia"/>
          <w:sz w:val="28"/>
          <w:szCs w:val="28"/>
        </w:rPr>
        <w:t>文档：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的详细内容，每个函数的用途，客户端使用时需要提供的参数，返回数据的格式，发生错误时的错误码等。关键的参数给予解释，请给出你建议的数值大小。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 w:hint="eastAsia"/>
          <w:sz w:val="28"/>
          <w:szCs w:val="28"/>
        </w:rPr>
        <w:t>服务器端的架设：对服务器主机的要求，具体的架设步骤，比如端口，防火墙设置等。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客户端：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跟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 w:hint="eastAsia"/>
          <w:sz w:val="28"/>
          <w:szCs w:val="28"/>
        </w:rPr>
        <w:t>平台上的与服务器通讯的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源代码。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我方自己的软件通常不会（少数例外）直接调用</w:t>
      </w:r>
      <w:r>
        <w:rPr>
          <w:rFonts w:ascii="Times New Roman" w:hAnsi="Times New Roman" w:cs="Times New Roman"/>
          <w:sz w:val="28"/>
          <w:szCs w:val="28"/>
        </w:rPr>
        <w:t>Streaming Server</w:t>
      </w:r>
      <w:r>
        <w:rPr>
          <w:rFonts w:ascii="Times New Roman" w:hAnsi="Times New Roman" w:cs="Times New Roman" w:hint="eastAsia"/>
          <w:sz w:val="28"/>
          <w:szCs w:val="28"/>
        </w:rPr>
        <w:t>端的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，而是通过你编写的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来达到功能。提供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跟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 w:hint="eastAsia"/>
          <w:sz w:val="28"/>
          <w:szCs w:val="28"/>
        </w:rPr>
        <w:t>平台上能够支持你设计的的数据结构的麦克风，音频播放器的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的源代码。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 w:hint="eastAsia"/>
          <w:sz w:val="28"/>
          <w:szCs w:val="28"/>
        </w:rPr>
        <w:t>注释：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每个函数的用途，使用时需要提供的参数，返回数据的格式，发生错误时的错误码等。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 w:hint="eastAsia"/>
          <w:sz w:val="28"/>
          <w:szCs w:val="28"/>
        </w:rPr>
        <w:t>简单的程序，用于演示如何在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及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 w:hint="eastAsia"/>
          <w:sz w:val="28"/>
          <w:szCs w:val="28"/>
        </w:rPr>
        <w:t>平台上使用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在服务器架设好之后，该程序应该能够达到发言于收听的功能。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 w:hint="eastAsia"/>
          <w:sz w:val="28"/>
          <w:szCs w:val="28"/>
        </w:rPr>
        <w:t>用户界面：不要求外观，一个页面就可以。简单的“开始演讲”按钮，“开始收听”按钮等就好。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 w:hint="eastAsia"/>
          <w:sz w:val="28"/>
          <w:szCs w:val="28"/>
        </w:rPr>
        <w:t>代码里面要有足够的注释，以便我方后期进行整合。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 w:hint="eastAsia"/>
          <w:sz w:val="28"/>
          <w:szCs w:val="28"/>
        </w:rPr>
        <w:t>客户端的代码应该模块化，用户界面与实际实现</w:t>
      </w:r>
      <w:r>
        <w:rPr>
          <w:rFonts w:ascii="Times New Roman" w:hAnsi="Times New Roman" w:cs="Times New Roman"/>
          <w:sz w:val="28"/>
          <w:szCs w:val="28"/>
        </w:rPr>
        <w:t>Streaming/</w:t>
      </w:r>
      <w:r>
        <w:rPr>
          <w:rFonts w:ascii="Times New Roman" w:hAnsi="Times New Roman" w:cs="Times New Roman" w:hint="eastAsia"/>
          <w:sz w:val="28"/>
          <w:szCs w:val="28"/>
        </w:rPr>
        <w:t>演讲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播放的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应该分开。</w:t>
      </w:r>
    </w:p>
    <w:p w:rsidR="00DE49D0" w:rsidRDefault="00DE49D0" w:rsidP="00DE49D0">
      <w:pPr>
        <w:rPr>
          <w:rFonts w:ascii="Times New Roman" w:hAnsi="Times New Roman" w:cs="Times New Roman"/>
          <w:b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b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F_002 </w:t>
      </w:r>
      <w:r>
        <w:rPr>
          <w:rFonts w:ascii="Times New Roman" w:hAnsi="Times New Roman" w:cs="Times New Roman" w:hint="eastAsia"/>
          <w:b/>
          <w:sz w:val="28"/>
          <w:szCs w:val="28"/>
        </w:rPr>
        <w:t>支持平台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服务器端：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9D0" w:rsidRDefault="00DE49D0" w:rsidP="00DE49D0">
      <w:pPr>
        <w:rPr>
          <w:rFonts w:ascii="Times New Roman" w:hAnsi="Times New Roman" w:cs="Times New Roman" w:hint="eastAsia"/>
          <w:sz w:val="28"/>
          <w:szCs w:val="28"/>
        </w:rPr>
      </w:pPr>
      <w:del w:id="4" w:author="Wujun" w:date="2014-09-28T22:12:00Z">
        <w:r w:rsidDel="00AB1F3B">
          <w:rPr>
            <w:rFonts w:ascii="Times New Roman" w:hAnsi="Times New Roman" w:cs="Times New Roman" w:hint="eastAsia"/>
            <w:sz w:val="28"/>
            <w:szCs w:val="28"/>
          </w:rPr>
          <w:delText>可使用</w:delText>
        </w:r>
        <w:r w:rsidDel="00AB1F3B">
          <w:rPr>
            <w:rFonts w:ascii="Times New Roman" w:hAnsi="Times New Roman" w:cs="Times New Roman"/>
            <w:sz w:val="28"/>
            <w:szCs w:val="28"/>
          </w:rPr>
          <w:delText>java, php</w:delText>
        </w:r>
        <w:r w:rsidDel="00AB1F3B">
          <w:rPr>
            <w:rFonts w:ascii="Times New Roman" w:hAnsi="Times New Roman" w:cs="Times New Roman" w:hint="eastAsia"/>
            <w:sz w:val="28"/>
            <w:szCs w:val="28"/>
          </w:rPr>
          <w:delText>或其他语言</w:delText>
        </w:r>
      </w:del>
      <w:del w:id="5" w:author="Wujun" w:date="2014-09-28T22:11:00Z">
        <w:r w:rsidDel="00AB1F3B">
          <w:rPr>
            <w:rFonts w:ascii="Times New Roman" w:hAnsi="Times New Roman" w:cs="Times New Roman" w:hint="eastAsia"/>
            <w:sz w:val="28"/>
            <w:szCs w:val="28"/>
          </w:rPr>
          <w:delText>。</w:delText>
        </w:r>
      </w:del>
      <w:del w:id="6" w:author="Wujun" w:date="2014-09-28T22:08:00Z">
        <w:r w:rsidDel="00AB1F3B">
          <w:rPr>
            <w:rFonts w:ascii="Times New Roman" w:hAnsi="Times New Roman" w:cs="Times New Roman" w:hint="eastAsia"/>
            <w:sz w:val="28"/>
            <w:szCs w:val="28"/>
          </w:rPr>
          <w:delText>便于跟现有常见的</w:delText>
        </w:r>
        <w:r w:rsidDel="00AB1F3B">
          <w:rPr>
            <w:rFonts w:ascii="Times New Roman" w:hAnsi="Times New Roman" w:cs="Times New Roman"/>
            <w:sz w:val="28"/>
            <w:szCs w:val="28"/>
          </w:rPr>
          <w:delText>Apache Server</w:delText>
        </w:r>
        <w:r w:rsidDel="00AB1F3B">
          <w:rPr>
            <w:rFonts w:ascii="Times New Roman" w:hAnsi="Times New Roman" w:cs="Times New Roman" w:hint="eastAsia"/>
            <w:sz w:val="28"/>
            <w:szCs w:val="28"/>
          </w:rPr>
          <w:delText>进行整合。</w:delText>
        </w:r>
      </w:del>
      <w:ins w:id="7" w:author="Wujun" w:date="2014-09-28T22:12:00Z">
        <w:r w:rsidR="00AB1F3B">
          <w:rPr>
            <w:rFonts w:ascii="Times New Roman" w:hAnsi="Times New Roman" w:cs="Times New Roman" w:hint="eastAsia"/>
            <w:sz w:val="28"/>
            <w:szCs w:val="28"/>
          </w:rPr>
          <w:t>使用</w:t>
        </w:r>
        <w:r w:rsidR="00AB1F3B">
          <w:rPr>
            <w:rFonts w:ascii="Times New Roman" w:hAnsi="Times New Roman" w:cs="Times New Roman" w:hint="eastAsia"/>
            <w:sz w:val="28"/>
            <w:szCs w:val="28"/>
          </w:rPr>
          <w:t>java</w:t>
        </w:r>
      </w:ins>
      <w:ins w:id="8" w:author="Wujun" w:date="2014-09-28T22:13:00Z">
        <w:r w:rsidR="00AB1F3B">
          <w:rPr>
            <w:rFonts w:ascii="Times New Roman" w:hAnsi="Times New Roman" w:cs="Times New Roman" w:hint="eastAsia"/>
            <w:sz w:val="28"/>
            <w:szCs w:val="28"/>
          </w:rPr>
          <w:t>语言，</w:t>
        </w:r>
      </w:ins>
      <w:ins w:id="9" w:author="Wujun" w:date="2014-09-28T22:08:00Z">
        <w:r w:rsidR="00AB1F3B">
          <w:rPr>
            <w:rFonts w:ascii="Times New Roman" w:hAnsi="Times New Roman" w:cs="Times New Roman" w:hint="eastAsia"/>
            <w:sz w:val="28"/>
            <w:szCs w:val="28"/>
          </w:rPr>
          <w:t>以</w:t>
        </w:r>
        <w:r w:rsidR="00AB1F3B">
          <w:rPr>
            <w:rFonts w:ascii="Times New Roman" w:hAnsi="Times New Roman" w:cs="Times New Roman"/>
            <w:sz w:val="28"/>
            <w:szCs w:val="28"/>
          </w:rPr>
          <w:t>C/S</w:t>
        </w:r>
      </w:ins>
      <w:ins w:id="10" w:author="Wujun" w:date="2014-09-28T22:09:00Z">
        <w:r w:rsidR="00AB1F3B">
          <w:rPr>
            <w:rFonts w:ascii="Times New Roman" w:hAnsi="Times New Roman" w:cs="Times New Roman" w:hint="eastAsia"/>
            <w:sz w:val="28"/>
            <w:szCs w:val="28"/>
          </w:rPr>
          <w:t>架构的形式来完成。</w:t>
        </w:r>
      </w:ins>
      <w:r>
        <w:rPr>
          <w:rFonts w:ascii="Times New Roman" w:hAnsi="Times New Roman" w:cs="Times New Roman" w:hint="eastAsia"/>
          <w:sz w:val="28"/>
          <w:szCs w:val="28"/>
        </w:rPr>
        <w:t>现在我方的程序使用的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服务器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使用的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。推送功能使用的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。</w:t>
      </w:r>
      <w:del w:id="11" w:author="Wujun" w:date="2014-09-28T22:12:00Z">
        <w:r w:rsidDel="00AB1F3B">
          <w:rPr>
            <w:rFonts w:ascii="Times New Roman" w:hAnsi="Times New Roman" w:cs="Times New Roman" w:hint="eastAsia"/>
            <w:sz w:val="28"/>
            <w:szCs w:val="28"/>
          </w:rPr>
          <w:delText>你可以根据你的经验，选用最合适的语言。</w:delText>
        </w:r>
      </w:del>
      <w:r>
        <w:rPr>
          <w:rFonts w:ascii="Times New Roman" w:hAnsi="Times New Roman" w:cs="Times New Roman" w:hint="eastAsia"/>
          <w:sz w:val="28"/>
          <w:szCs w:val="28"/>
        </w:rPr>
        <w:t>应避免冲突常用的端口</w:t>
      </w:r>
      <w:r>
        <w:rPr>
          <w:rFonts w:ascii="Times New Roman" w:hAnsi="Times New Roman" w:cs="Times New Roman"/>
          <w:sz w:val="28"/>
          <w:szCs w:val="28"/>
        </w:rPr>
        <w:t>(8080, 80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ins w:id="12" w:author="Wujun" w:date="2014-09-28T22:13:00Z">
        <w:r w:rsidR="00AB1F3B">
          <w:rPr>
            <w:rFonts w:ascii="Times New Roman" w:hAnsi="Times New Roman" w:cs="Times New Roman" w:hint="eastAsia"/>
            <w:sz w:val="28"/>
            <w:szCs w:val="28"/>
          </w:rPr>
          <w:t>或者端口由一个</w:t>
        </w:r>
        <w:r w:rsidR="00AB1F3B">
          <w:rPr>
            <w:rFonts w:ascii="Times New Roman" w:hAnsi="Times New Roman" w:cs="Times New Roman"/>
            <w:sz w:val="28"/>
            <w:szCs w:val="28"/>
          </w:rPr>
          <w:t>configuration</w:t>
        </w:r>
        <w:r w:rsidR="00AB1F3B">
          <w:rPr>
            <w:rFonts w:ascii="Times New Roman" w:hAnsi="Times New Roman" w:cs="Times New Roman" w:hint="eastAsia"/>
            <w:sz w:val="28"/>
            <w:szCs w:val="28"/>
          </w:rPr>
          <w:t>文件来设置以便修改。</w:t>
        </w:r>
      </w:ins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客户端：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能够容易的支持</w:t>
      </w:r>
      <w:r>
        <w:rPr>
          <w:rFonts w:ascii="Times New Roman" w:hAnsi="Times New Roman" w:cs="Times New Roman"/>
          <w:sz w:val="28"/>
          <w:szCs w:val="28"/>
        </w:rPr>
        <w:t xml:space="preserve">Android,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的程序。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6.0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/>
          <w:sz w:val="28"/>
          <w:szCs w:val="28"/>
        </w:rPr>
        <w:t>6.0</w:t>
      </w:r>
      <w:r>
        <w:rPr>
          <w:rFonts w:ascii="Times New Roman" w:hAnsi="Times New Roman" w:cs="Times New Roman" w:hint="eastAsia"/>
          <w:sz w:val="28"/>
          <w:szCs w:val="28"/>
        </w:rPr>
        <w:t>缺少一些重要的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，也可以只支持</w:t>
      </w:r>
      <w:r>
        <w:rPr>
          <w:rFonts w:ascii="Times New Roman" w:hAnsi="Times New Roman" w:cs="Times New Roman"/>
          <w:sz w:val="28"/>
          <w:szCs w:val="28"/>
        </w:rPr>
        <w:t>7.0</w:t>
      </w:r>
      <w:r>
        <w:rPr>
          <w:rFonts w:ascii="Times New Roman" w:hAnsi="Times New Roman" w:cs="Times New Roman" w:hint="eastAsia"/>
          <w:sz w:val="28"/>
          <w:szCs w:val="28"/>
        </w:rPr>
        <w:t>以上。</w:t>
      </w:r>
      <w:r>
        <w:rPr>
          <w:rFonts w:ascii="Times New Roman" w:hAnsi="Times New Roman" w:cs="Times New Roman"/>
          <w:sz w:val="28"/>
          <w:szCs w:val="28"/>
        </w:rPr>
        <w:t xml:space="preserve"> Android &gt; 2.2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F_003 </w:t>
      </w:r>
      <w:r>
        <w:rPr>
          <w:rFonts w:ascii="Times New Roman" w:hAnsi="Times New Roman" w:cs="Times New Roman" w:hint="eastAsia"/>
          <w:b/>
          <w:sz w:val="28"/>
          <w:szCs w:val="28"/>
        </w:rPr>
        <w:t>第三方资源使用协议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如果你的程序里使用到第三方的软件，代码，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等，应该使用</w:t>
      </w:r>
      <w:r>
        <w:rPr>
          <w:rFonts w:ascii="Times New Roman" w:hAnsi="Times New Roman" w:cs="Times New Roman"/>
          <w:sz w:val="28"/>
          <w:szCs w:val="28"/>
        </w:rPr>
        <w:t>Apache, MIT, BSD, GNU</w:t>
      </w:r>
      <w:r>
        <w:rPr>
          <w:rFonts w:ascii="Times New Roman" w:hAnsi="Times New Roman" w:cs="Times New Roman" w:hint="eastAsia"/>
          <w:sz w:val="28"/>
          <w:szCs w:val="28"/>
        </w:rPr>
        <w:t>等可以免费用于商业用途的。</w:t>
      </w:r>
      <w:r w:rsidR="002B5EFE">
        <w:rPr>
          <w:rFonts w:ascii="Times New Roman" w:hAnsi="Times New Roman" w:cs="Times New Roman" w:hint="eastAsia"/>
          <w:sz w:val="28"/>
          <w:szCs w:val="28"/>
        </w:rPr>
        <w:t>所使用的第三方资源的协议应该是不限制我们对代码进行修改的。</w:t>
      </w:r>
    </w:p>
    <w:p w:rsidR="005F1386" w:rsidRDefault="005F1386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F_004 </w:t>
      </w:r>
      <w:r>
        <w:rPr>
          <w:rFonts w:ascii="Times New Roman" w:hAnsi="Times New Roman" w:cs="Times New Roman" w:hint="eastAsia"/>
          <w:b/>
          <w:sz w:val="28"/>
          <w:szCs w:val="28"/>
        </w:rPr>
        <w:t>程序的音频质量及效率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服务器端：</w:t>
      </w:r>
    </w:p>
    <w:p w:rsidR="00DE49D0" w:rsidRDefault="00DE49D0" w:rsidP="00DE49D0">
      <w:pPr>
        <w:rPr>
          <w:ins w:id="13" w:author="Wujun" w:date="2014-09-28T22:18:00Z"/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我们暂定的是一个服务器</w:t>
      </w:r>
      <w:r>
        <w:rPr>
          <w:rFonts w:ascii="Times New Roman" w:hAnsi="Times New Roman" w:cs="Times New Roman"/>
          <w:sz w:val="28"/>
          <w:szCs w:val="28"/>
        </w:rPr>
        <w:t>500</w:t>
      </w:r>
      <w:ins w:id="14" w:author="Wujun" w:date="2014-09-28T22:15:00Z">
        <w:r w:rsidR="00AB1F3B">
          <w:rPr>
            <w:rFonts w:ascii="Times New Roman" w:hAnsi="Times New Roman" w:cs="Times New Roman" w:hint="eastAsia"/>
            <w:sz w:val="28"/>
            <w:szCs w:val="28"/>
          </w:rPr>
          <w:t>（</w:t>
        </w:r>
      </w:ins>
      <w:ins w:id="15" w:author="Wujun" w:date="2014-09-28T22:16:00Z">
        <w:r w:rsidR="00AB1F3B">
          <w:rPr>
            <w:rFonts w:ascii="Times New Roman" w:hAnsi="Times New Roman" w:cs="Times New Roman" w:hint="eastAsia"/>
            <w:sz w:val="28"/>
            <w:szCs w:val="28"/>
          </w:rPr>
          <w:t>此处可能会受限于服务的的好坏，</w:t>
        </w:r>
      </w:ins>
      <w:ins w:id="16" w:author="Wujun" w:date="2014-09-28T22:17:00Z">
        <w:r w:rsidR="00AB1F3B">
          <w:rPr>
            <w:rFonts w:ascii="Times New Roman" w:hAnsi="Times New Roman" w:cs="Times New Roman" w:hint="eastAsia"/>
            <w:sz w:val="28"/>
            <w:szCs w:val="28"/>
          </w:rPr>
          <w:t>你可以给出你估算出来的数据</w:t>
        </w:r>
      </w:ins>
      <w:ins w:id="17" w:author="Wujun" w:date="2014-09-28T22:15:00Z">
        <w:r w:rsidR="00AB1F3B">
          <w:rPr>
            <w:rFonts w:ascii="Times New Roman" w:hAnsi="Times New Roman" w:cs="Times New Roman" w:hint="eastAsia"/>
            <w:sz w:val="28"/>
            <w:szCs w:val="28"/>
          </w:rPr>
          <w:t>）</w:t>
        </w:r>
      </w:ins>
      <w:r>
        <w:rPr>
          <w:rFonts w:ascii="Times New Roman" w:hAnsi="Times New Roman" w:cs="Times New Roman" w:hint="eastAsia"/>
          <w:sz w:val="28"/>
          <w:szCs w:val="28"/>
        </w:rPr>
        <w:t>个房间，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每个房间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个主要用户，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可以演讲及收听</w:t>
      </w:r>
      <w:ins w:id="18" w:author="Wujun" w:date="2014-09-28T22:14:00Z">
        <w:r w:rsidR="00AB1F3B">
          <w:rPr>
            <w:rFonts w:ascii="Times New Roman" w:hAnsi="Times New Roman" w:cs="Times New Roman" w:hint="eastAsia"/>
            <w:sz w:val="28"/>
            <w:szCs w:val="28"/>
          </w:rPr>
          <w:t>，同一时候只能一位用户说话</w:t>
        </w:r>
      </w:ins>
      <w:r>
        <w:rPr>
          <w:rFonts w:ascii="Times New Roman" w:hAnsi="Times New Roman" w:cs="Times New Roman" w:hint="eastAsia"/>
          <w:sz w:val="28"/>
          <w:szCs w:val="28"/>
        </w:rPr>
        <w:t>。次要用户只能收听，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人数不限</w:t>
      </w:r>
      <w:ins w:id="19" w:author="Wujun" w:date="2014-09-28T22:15:00Z">
        <w:r w:rsidR="00AB1F3B">
          <w:rPr>
            <w:rFonts w:ascii="Times New Roman" w:hAnsi="Times New Roman" w:cs="Times New Roman" w:hint="eastAsia"/>
            <w:sz w:val="28"/>
            <w:szCs w:val="28"/>
          </w:rPr>
          <w:t>（</w:t>
        </w:r>
      </w:ins>
      <w:ins w:id="20" w:author="Wujun" w:date="2014-09-28T22:17:00Z">
        <w:r w:rsidR="00AB1F3B">
          <w:rPr>
            <w:rFonts w:ascii="Times New Roman" w:hAnsi="Times New Roman" w:cs="Times New Roman" w:hint="eastAsia"/>
            <w:sz w:val="28"/>
            <w:szCs w:val="28"/>
          </w:rPr>
          <w:t>理论上不限，不过如果服务器有什么限制</w:t>
        </w:r>
      </w:ins>
      <w:ins w:id="21" w:author="Wujun" w:date="2014-09-28T22:18:00Z">
        <w:r w:rsidR="00AB1F3B">
          <w:rPr>
            <w:rFonts w:ascii="Times New Roman" w:hAnsi="Times New Roman" w:cs="Times New Roman" w:hint="eastAsia"/>
            <w:sz w:val="28"/>
            <w:szCs w:val="28"/>
          </w:rPr>
          <w:t>，请给我们一个大概的上限值</w:t>
        </w:r>
      </w:ins>
      <w:ins w:id="22" w:author="Wujun" w:date="2014-09-28T22:15:00Z">
        <w:r w:rsidR="00AB1F3B">
          <w:rPr>
            <w:rFonts w:ascii="Times New Roman" w:hAnsi="Times New Roman" w:cs="Times New Roman" w:hint="eastAsia"/>
            <w:sz w:val="28"/>
            <w:szCs w:val="28"/>
          </w:rPr>
          <w:t>）</w:t>
        </w:r>
      </w:ins>
      <w:r>
        <w:rPr>
          <w:rFonts w:ascii="Times New Roman" w:hAnsi="Times New Roman" w:cs="Times New Roman" w:hint="eastAsia"/>
          <w:sz w:val="28"/>
          <w:szCs w:val="28"/>
        </w:rPr>
        <w:t>。请你根据你的经验给出一台普通服务器能够支持的人数，房间数等。具体参数可以讨论，以便我们购置服务器。</w:t>
      </w:r>
    </w:p>
    <w:p w:rsidR="00AB1F3B" w:rsidRDefault="00AB1F3B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客户端：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以常见的</w:t>
      </w:r>
      <w:r>
        <w:rPr>
          <w:rFonts w:ascii="Times New Roman" w:hAnsi="Times New Roman" w:cs="Times New Roman"/>
          <w:sz w:val="28"/>
          <w:szCs w:val="28"/>
        </w:rPr>
        <w:t xml:space="preserve">QQ, </w:t>
      </w:r>
      <w:r>
        <w:rPr>
          <w:rFonts w:ascii="Times New Roman" w:hAnsi="Times New Roman" w:cs="Times New Roman" w:hint="eastAsia"/>
          <w:sz w:val="28"/>
          <w:szCs w:val="28"/>
        </w:rPr>
        <w:t>微信，</w:t>
      </w:r>
      <w:r>
        <w:rPr>
          <w:rFonts w:ascii="Times New Roman" w:hAnsi="Times New Roman" w:cs="Times New Roman"/>
          <w:sz w:val="28"/>
          <w:szCs w:val="28"/>
        </w:rPr>
        <w:t xml:space="preserve"> Skype</w:t>
      </w:r>
      <w:r>
        <w:rPr>
          <w:rFonts w:ascii="Times New Roman" w:hAnsi="Times New Roman" w:cs="Times New Roman" w:hint="eastAsia"/>
          <w:sz w:val="28"/>
          <w:szCs w:val="28"/>
        </w:rPr>
        <w:t>为参照，在网速稳定的情况下，延迟不应该超过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秒。音频质量应该在普通说话的水平，不需要音乐质量。在保证其通话效果的情况下，尽量减少流量。你可以提供几个不同音质的文件以及其长度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分钟音频所占的流量给我们进行选择。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客户端</w:t>
      </w:r>
      <w:r w:rsidR="00A934B1">
        <w:rPr>
          <w:rFonts w:ascii="Times New Roman" w:hAnsi="Times New Roman" w:cs="Times New Roman" w:hint="eastAsia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应该具有有效率的内存管理，不应出现</w:t>
      </w:r>
      <w:r>
        <w:rPr>
          <w:rFonts w:ascii="Times New Roman" w:hAnsi="Times New Roman" w:cs="Times New Roman"/>
          <w:sz w:val="28"/>
          <w:szCs w:val="28"/>
        </w:rPr>
        <w:t>memory leak, memory corruption, memory overflow</w:t>
      </w:r>
      <w:r>
        <w:rPr>
          <w:rFonts w:ascii="Times New Roman" w:hAnsi="Times New Roman" w:cs="Times New Roman" w:hint="eastAsia"/>
          <w:sz w:val="28"/>
          <w:szCs w:val="28"/>
        </w:rPr>
        <w:t>等会导致程序</w:t>
      </w:r>
      <w:r>
        <w:rPr>
          <w:rFonts w:ascii="Times New Roman" w:hAnsi="Times New Roman" w:cs="Times New Roman"/>
          <w:sz w:val="28"/>
          <w:szCs w:val="28"/>
        </w:rPr>
        <w:t>crash</w:t>
      </w:r>
      <w:r>
        <w:rPr>
          <w:rFonts w:ascii="Times New Roman" w:hAnsi="Times New Roman" w:cs="Times New Roman" w:hint="eastAsia"/>
          <w:sz w:val="28"/>
          <w:szCs w:val="28"/>
        </w:rPr>
        <w:t>的错误。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25485B" w:rsidRPr="00715626" w:rsidRDefault="0025485B" w:rsidP="00DE49D0">
      <w:pPr>
        <w:rPr>
          <w:rFonts w:ascii="Times New Roman" w:hAnsi="Times New Roman" w:cs="Times New Roman"/>
          <w:b/>
          <w:sz w:val="28"/>
          <w:szCs w:val="28"/>
        </w:rPr>
      </w:pPr>
      <w:r w:rsidRPr="00715626">
        <w:rPr>
          <w:rFonts w:ascii="Times New Roman" w:hAnsi="Times New Roman" w:cs="Times New Roman" w:hint="eastAsia"/>
          <w:b/>
          <w:sz w:val="28"/>
          <w:szCs w:val="28"/>
        </w:rPr>
        <w:t xml:space="preserve">F_005 </w:t>
      </w:r>
      <w:r w:rsidRPr="00715626">
        <w:rPr>
          <w:rFonts w:ascii="Times New Roman" w:hAnsi="Times New Roman" w:cs="Times New Roman" w:hint="eastAsia"/>
          <w:b/>
          <w:sz w:val="28"/>
          <w:szCs w:val="28"/>
        </w:rPr>
        <w:t>音频房间的创建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我们对</w:t>
      </w:r>
      <w:r>
        <w:rPr>
          <w:rFonts w:ascii="Times New Roman" w:hAnsi="Times New Roman" w:cs="Times New Roman"/>
          <w:sz w:val="28"/>
          <w:szCs w:val="28"/>
        </w:rPr>
        <w:t>Streaming</w:t>
      </w:r>
      <w:r w:rsidR="00B707C1">
        <w:rPr>
          <w:rFonts w:ascii="Times New Roman" w:hAnsi="Times New Roman" w:cs="Times New Roman" w:hint="eastAsia"/>
          <w:sz w:val="28"/>
          <w:szCs w:val="28"/>
        </w:rPr>
        <w:t>专用名词不熟悉，以下有些错的请给</w:t>
      </w:r>
      <w:r>
        <w:rPr>
          <w:rFonts w:ascii="Times New Roman" w:hAnsi="Times New Roman" w:cs="Times New Roman" w:hint="eastAsia"/>
          <w:sz w:val="28"/>
          <w:szCs w:val="28"/>
        </w:rPr>
        <w:t>指出。暂且我们把每一个房间对应的数据流称作一个频道</w:t>
      </w:r>
      <w:r>
        <w:rPr>
          <w:rFonts w:ascii="Times New Roman" w:hAnsi="Times New Roman" w:cs="Times New Roman"/>
          <w:sz w:val="28"/>
          <w:szCs w:val="28"/>
        </w:rPr>
        <w:t>Channel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简写：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</w:t>
      </w:r>
      <w:r>
        <w:rPr>
          <w:rFonts w:ascii="Times New Roman" w:hAnsi="Times New Roman" w:cs="Times New Roman" w:hint="eastAsia"/>
          <w:sz w:val="28"/>
          <w:szCs w:val="28"/>
        </w:rPr>
        <w:t>：你所建立的</w:t>
      </w:r>
      <w:r>
        <w:rPr>
          <w:rFonts w:ascii="Times New Roman" w:hAnsi="Times New Roman" w:cs="Times New Roman"/>
          <w:sz w:val="28"/>
          <w:szCs w:val="28"/>
        </w:rPr>
        <w:t>Streaming</w:t>
      </w:r>
      <w:r>
        <w:rPr>
          <w:rFonts w:ascii="Times New Roman" w:hAnsi="Times New Roman" w:cs="Times New Roman" w:hint="eastAsia"/>
          <w:sz w:val="28"/>
          <w:szCs w:val="28"/>
        </w:rPr>
        <w:t>服务器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 w:hint="eastAsia"/>
          <w:sz w:val="28"/>
          <w:szCs w:val="28"/>
        </w:rPr>
        <w:t>：我们的</w:t>
      </w:r>
      <w:r>
        <w:rPr>
          <w:rFonts w:ascii="Times New Roman" w:hAnsi="Times New Roman" w:cs="Times New Roman"/>
          <w:sz w:val="28"/>
          <w:szCs w:val="28"/>
        </w:rPr>
        <w:t xml:space="preserve">Application </w:t>
      </w:r>
      <w:r>
        <w:rPr>
          <w:rFonts w:ascii="Times New Roman" w:hAnsi="Times New Roman" w:cs="Times New Roman" w:hint="eastAsia"/>
          <w:sz w:val="28"/>
          <w:szCs w:val="28"/>
        </w:rPr>
        <w:t>服务器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大概的流程如下：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 w:hint="eastAsia"/>
          <w:sz w:val="28"/>
          <w:szCs w:val="28"/>
        </w:rPr>
        <w:t>用户</w:t>
      </w:r>
      <w:r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 w:hint="eastAsia"/>
          <w:sz w:val="28"/>
          <w:szCs w:val="28"/>
        </w:rPr>
        <w:t>创建一个房间，得到一个房间</w:t>
      </w:r>
      <w:r>
        <w:rPr>
          <w:rFonts w:ascii="Times New Roman" w:hAnsi="Times New Roman" w:cs="Times New Roman"/>
          <w:sz w:val="28"/>
          <w:szCs w:val="28"/>
        </w:rPr>
        <w:t>ID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AS</w:t>
      </w:r>
      <w:r>
        <w:rPr>
          <w:rFonts w:ascii="Times New Roman" w:hAnsi="Times New Roman" w:cs="Times New Roman" w:hint="eastAsia"/>
          <w:sz w:val="28"/>
          <w:szCs w:val="28"/>
        </w:rPr>
        <w:t>用房间</w:t>
      </w:r>
      <w:r>
        <w:rPr>
          <w:rFonts w:ascii="Times New Roman" w:hAnsi="Times New Roman" w:cs="Times New Roman"/>
          <w:sz w:val="28"/>
          <w:szCs w:val="28"/>
        </w:rPr>
        <w:t>ID request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/>
          <w:sz w:val="28"/>
          <w:szCs w:val="28"/>
        </w:rPr>
        <w:t>SS</w:t>
      </w:r>
      <w:r>
        <w:rPr>
          <w:rFonts w:ascii="Times New Roman" w:hAnsi="Times New Roman" w:cs="Times New Roman" w:hint="eastAsia"/>
          <w:sz w:val="28"/>
          <w:szCs w:val="28"/>
        </w:rPr>
        <w:t>创建一个频道并得到一个对应</w:t>
      </w:r>
      <w:r>
        <w:rPr>
          <w:rFonts w:ascii="Times New Roman" w:hAnsi="Times New Roman" w:cs="Times New Roman"/>
          <w:sz w:val="28"/>
          <w:szCs w:val="28"/>
        </w:rPr>
        <w:t>Channel  ID</w:t>
      </w:r>
    </w:p>
    <w:p w:rsidR="00DE49D0" w:rsidRDefault="00781A3E" w:rsidP="00DE49D0">
      <w:pPr>
        <w:rPr>
          <w:ins w:id="23" w:author="Wujun" w:date="2014-09-28T22:42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DE49D0">
        <w:rPr>
          <w:rFonts w:ascii="Times New Roman" w:hAnsi="Times New Roman" w:cs="Times New Roman"/>
          <w:sz w:val="28"/>
          <w:szCs w:val="28"/>
        </w:rPr>
        <w:t xml:space="preserve">. </w:t>
      </w:r>
      <w:r w:rsidR="00DE49D0">
        <w:rPr>
          <w:rFonts w:ascii="Times New Roman" w:hAnsi="Times New Roman" w:cs="Times New Roman" w:hint="eastAsia"/>
          <w:sz w:val="28"/>
          <w:szCs w:val="28"/>
        </w:rPr>
        <w:t>通过这个</w:t>
      </w:r>
      <w:r w:rsidR="00DE49D0">
        <w:rPr>
          <w:rFonts w:ascii="Times New Roman" w:hAnsi="Times New Roman" w:cs="Times New Roman"/>
          <w:sz w:val="28"/>
          <w:szCs w:val="28"/>
        </w:rPr>
        <w:t>Channel ID</w:t>
      </w:r>
      <w:r w:rsidR="00DE49D0">
        <w:rPr>
          <w:rFonts w:ascii="Times New Roman" w:hAnsi="Times New Roman" w:cs="Times New Roman" w:hint="eastAsia"/>
          <w:sz w:val="28"/>
          <w:szCs w:val="28"/>
        </w:rPr>
        <w:t>，</w:t>
      </w:r>
      <w:r w:rsidR="00DE49D0">
        <w:rPr>
          <w:rFonts w:ascii="Times New Roman" w:hAnsi="Times New Roman" w:cs="Times New Roman"/>
          <w:sz w:val="28"/>
          <w:szCs w:val="28"/>
        </w:rPr>
        <w:t xml:space="preserve"> </w:t>
      </w:r>
      <w:r w:rsidR="00DE49D0">
        <w:rPr>
          <w:rFonts w:ascii="Times New Roman" w:hAnsi="Times New Roman" w:cs="Times New Roman" w:hint="eastAsia"/>
          <w:sz w:val="28"/>
          <w:szCs w:val="28"/>
        </w:rPr>
        <w:t>用户可以调用你在客户端提供的</w:t>
      </w:r>
      <w:r w:rsidR="00DE49D0">
        <w:rPr>
          <w:rFonts w:ascii="Times New Roman" w:hAnsi="Times New Roman" w:cs="Times New Roman"/>
          <w:sz w:val="28"/>
          <w:szCs w:val="28"/>
        </w:rPr>
        <w:t>API</w:t>
      </w:r>
      <w:r w:rsidR="00DE49D0">
        <w:rPr>
          <w:rFonts w:ascii="Times New Roman" w:hAnsi="Times New Roman" w:cs="Times New Roman" w:hint="eastAsia"/>
          <w:sz w:val="28"/>
          <w:szCs w:val="28"/>
        </w:rPr>
        <w:t>向该频道发言或者收听该频道的信息。</w:t>
      </w:r>
    </w:p>
    <w:p w:rsidR="00CF392B" w:rsidRDefault="00CF392B" w:rsidP="00DE49D0">
      <w:pPr>
        <w:rPr>
          <w:rFonts w:ascii="Times New Roman" w:hAnsi="Times New Roman" w:cs="Times New Roman"/>
          <w:sz w:val="28"/>
          <w:szCs w:val="28"/>
        </w:rPr>
      </w:pPr>
      <w:ins w:id="24" w:author="Wujun" w:date="2014-09-28T22:42:00Z">
        <w:r>
          <w:rPr>
            <w:rFonts w:ascii="Times New Roman" w:hAnsi="Times New Roman" w:cs="Times New Roman"/>
            <w:sz w:val="28"/>
            <w:szCs w:val="28"/>
          </w:rPr>
          <w:t>(</w:t>
        </w:r>
        <w:r>
          <w:rPr>
            <w:rFonts w:ascii="Times New Roman" w:hAnsi="Times New Roman" w:cs="Times New Roman" w:hint="eastAsia"/>
            <w:sz w:val="28"/>
            <w:szCs w:val="28"/>
          </w:rPr>
          <w:t>这里有一点改动：请参见</w:t>
        </w:r>
        <w:r>
          <w:rPr>
            <w:rFonts w:ascii="Times New Roman" w:hAnsi="Times New Roman" w:cs="Times New Roman"/>
            <w:sz w:val="28"/>
            <w:szCs w:val="28"/>
          </w:rPr>
          <w:t>F_012)</w:t>
        </w:r>
      </w:ins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3872B5" w:rsidRPr="00A53D74" w:rsidRDefault="0025485B" w:rsidP="00DE4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F_00</w:t>
      </w:r>
      <w:r w:rsidR="00715626">
        <w:rPr>
          <w:rFonts w:ascii="Times New Roman" w:hAnsi="Times New Roman" w:cs="Times New Roman" w:hint="eastAsia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5626">
        <w:rPr>
          <w:rFonts w:ascii="Times New Roman" w:hAnsi="Times New Roman" w:cs="Times New Roman" w:hint="eastAsia"/>
          <w:b/>
          <w:sz w:val="28"/>
          <w:szCs w:val="28"/>
        </w:rPr>
        <w:t>服务器端</w:t>
      </w:r>
      <w:r>
        <w:rPr>
          <w:rFonts w:ascii="Times New Roman" w:hAnsi="Times New Roman" w:cs="Times New Roman" w:hint="eastAsia"/>
          <w:b/>
          <w:sz w:val="28"/>
          <w:szCs w:val="28"/>
        </w:rPr>
        <w:t>功能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为我们的服务器提供的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：（我们的服务器直接</w:t>
      </w:r>
      <w:r w:rsidR="000631B6"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 w:hint="eastAsia"/>
          <w:sz w:val="28"/>
          <w:szCs w:val="28"/>
        </w:rPr>
        <w:t>你的</w:t>
      </w:r>
      <w:r>
        <w:rPr>
          <w:rFonts w:ascii="Times New Roman" w:hAnsi="Times New Roman" w:cs="Times New Roman"/>
          <w:sz w:val="28"/>
          <w:szCs w:val="28"/>
        </w:rPr>
        <w:t xml:space="preserve">Streaming </w:t>
      </w:r>
      <w:r>
        <w:rPr>
          <w:rFonts w:ascii="Times New Roman" w:hAnsi="Times New Roman" w:cs="Times New Roman" w:hint="eastAsia"/>
          <w:sz w:val="28"/>
          <w:szCs w:val="28"/>
        </w:rPr>
        <w:t>服务器需要提供创建频道的</w:t>
      </w:r>
      <w:r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 w:hint="eastAsia"/>
          <w:sz w:val="28"/>
          <w:szCs w:val="28"/>
        </w:rPr>
        <w:t>，参数为房间</w:t>
      </w:r>
      <w:r>
        <w:rPr>
          <w:rFonts w:ascii="Times New Roman" w:hAnsi="Times New Roman" w:cs="Times New Roman"/>
          <w:sz w:val="28"/>
          <w:szCs w:val="28"/>
        </w:rPr>
        <w:t>ID</w:t>
      </w:r>
      <w:r w:rsidR="007D38EA">
        <w:rPr>
          <w:rFonts w:ascii="Times New Roman" w:hAnsi="Times New Roman" w:cs="Times New Roman" w:hint="eastAsia"/>
          <w:sz w:val="28"/>
          <w:szCs w:val="28"/>
        </w:rPr>
        <w:t>和</w:t>
      </w:r>
      <w:proofErr w:type="spellStart"/>
      <w:r w:rsidR="007D38E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7D38EA">
        <w:rPr>
          <w:rFonts w:ascii="Times New Roman" w:hAnsi="Times New Roman" w:cs="Times New Roman"/>
          <w:sz w:val="28"/>
          <w:szCs w:val="28"/>
        </w:rPr>
        <w:t xml:space="preserve"> </w:t>
      </w:r>
      <w:r w:rsidR="007D38EA">
        <w:rPr>
          <w:rFonts w:ascii="Times New Roman" w:hAnsi="Times New Roman" w:cs="Times New Roman" w:hint="eastAsia"/>
          <w:sz w:val="28"/>
          <w:szCs w:val="28"/>
        </w:rPr>
        <w:t>值“是否保存音频”</w:t>
      </w:r>
      <w:r>
        <w:rPr>
          <w:rFonts w:ascii="Times New Roman" w:hAnsi="Times New Roman" w:cs="Times New Roman" w:hint="eastAsia"/>
          <w:sz w:val="28"/>
          <w:szCs w:val="28"/>
        </w:rPr>
        <w:t>，返回</w:t>
      </w:r>
      <w:r>
        <w:rPr>
          <w:rFonts w:ascii="Times New Roman" w:hAnsi="Times New Roman" w:cs="Times New Roman"/>
          <w:sz w:val="28"/>
          <w:szCs w:val="28"/>
        </w:rPr>
        <w:t xml:space="preserve">Channel ID. </w:t>
      </w:r>
      <w:r w:rsidR="00E1279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12793">
        <w:rPr>
          <w:rFonts w:ascii="Times New Roman" w:hAnsi="Times New Roman" w:cs="Times New Roman"/>
          <w:sz w:val="28"/>
          <w:szCs w:val="28"/>
        </w:rPr>
        <w:t>(Channel ID</w:t>
      </w:r>
      <w:r w:rsidR="00E1279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12793">
        <w:rPr>
          <w:rFonts w:ascii="Times New Roman" w:hAnsi="Times New Roman" w:cs="Times New Roman" w:hint="eastAsia"/>
          <w:sz w:val="28"/>
          <w:szCs w:val="28"/>
        </w:rPr>
        <w:t>在数据库为</w:t>
      </w:r>
      <w:r w:rsidR="00E12793">
        <w:rPr>
          <w:rFonts w:ascii="Times New Roman" w:hAnsi="Times New Roman" w:cs="Times New Roman"/>
          <w:sz w:val="28"/>
          <w:szCs w:val="28"/>
        </w:rPr>
        <w:t xml:space="preserve">BIGINT </w:t>
      </w:r>
      <w:r w:rsidR="00E12793">
        <w:rPr>
          <w:rFonts w:ascii="Times New Roman" w:hAnsi="Times New Roman" w:cs="Times New Roman" w:hint="eastAsia"/>
          <w:sz w:val="28"/>
          <w:szCs w:val="28"/>
        </w:rPr>
        <w:t>数据，</w:t>
      </w:r>
      <w:r w:rsidR="00E1279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12793">
        <w:rPr>
          <w:rFonts w:ascii="Times New Roman" w:hAnsi="Times New Roman" w:cs="Times New Roman" w:hint="eastAsia"/>
          <w:sz w:val="28"/>
          <w:szCs w:val="28"/>
        </w:rPr>
        <w:t>设置为</w:t>
      </w:r>
      <w:r w:rsidR="00E12793">
        <w:rPr>
          <w:rFonts w:ascii="Times New Roman" w:hAnsi="Times New Roman" w:cs="Times New Roman"/>
          <w:sz w:val="28"/>
          <w:szCs w:val="28"/>
        </w:rPr>
        <w:t>Auto Increment)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/>
          <w:sz w:val="28"/>
          <w:szCs w:val="28"/>
        </w:rPr>
        <w:t xml:space="preserve">Channel ID, </w:t>
      </w:r>
      <w:r>
        <w:rPr>
          <w:rFonts w:ascii="Times New Roman" w:hAnsi="Times New Roman" w:cs="Times New Roman" w:hint="eastAsia"/>
          <w:sz w:val="28"/>
          <w:szCs w:val="28"/>
        </w:rPr>
        <w:t>我们可以关闭</w:t>
      </w:r>
      <w:r>
        <w:rPr>
          <w:rFonts w:ascii="Times New Roman" w:hAnsi="Times New Roman" w:cs="Times New Roman"/>
          <w:sz w:val="28"/>
          <w:szCs w:val="28"/>
        </w:rPr>
        <w:t>/</w:t>
      </w:r>
      <w:r w:rsidR="007D38EA">
        <w:rPr>
          <w:rFonts w:ascii="Times New Roman" w:hAnsi="Times New Roman" w:cs="Times New Roman" w:hint="eastAsia"/>
          <w:sz w:val="28"/>
          <w:szCs w:val="28"/>
        </w:rPr>
        <w:t>删除某个频道，可以改变“是否保存音频”</w:t>
      </w:r>
    </w:p>
    <w:p w:rsidR="00A53D74" w:rsidRDefault="00A53D74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 Streaming</w:t>
      </w:r>
      <w:r>
        <w:rPr>
          <w:rFonts w:ascii="Times New Roman" w:hAnsi="Times New Roman" w:cs="Times New Roman" w:hint="eastAsia"/>
          <w:sz w:val="28"/>
          <w:szCs w:val="28"/>
        </w:rPr>
        <w:t>的功能基本上由你的客户端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内部调用，请根据你的客户端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来</w:t>
      </w:r>
      <w:r w:rsidR="002468DC">
        <w:rPr>
          <w:rFonts w:ascii="Times New Roman" w:hAnsi="Times New Roman" w:cs="Times New Roman" w:hint="eastAsia"/>
          <w:sz w:val="28"/>
          <w:szCs w:val="28"/>
        </w:rPr>
        <w:t>对应着</w:t>
      </w:r>
      <w:r>
        <w:rPr>
          <w:rFonts w:ascii="Times New Roman" w:hAnsi="Times New Roman" w:cs="Times New Roman" w:hint="eastAsia"/>
          <w:sz w:val="28"/>
          <w:szCs w:val="28"/>
        </w:rPr>
        <w:t>设计。</w:t>
      </w:r>
    </w:p>
    <w:p w:rsidR="00715626" w:rsidRDefault="00715626" w:rsidP="007156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F_00</w:t>
      </w:r>
      <w:r w:rsidR="00E12793">
        <w:rPr>
          <w:rFonts w:ascii="Times New Roman" w:hAnsi="Times New Roman" w:cs="Times New Roman" w:hint="eastAsia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客户端功能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为我们客户端提供的</w:t>
      </w:r>
      <w:r>
        <w:rPr>
          <w:rFonts w:ascii="Times New Roman" w:hAnsi="Times New Roman" w:cs="Times New Roman"/>
          <w:sz w:val="28"/>
          <w:szCs w:val="28"/>
        </w:rPr>
        <w:t>API:(</w:t>
      </w:r>
      <w:r>
        <w:rPr>
          <w:rFonts w:ascii="Times New Roman" w:hAnsi="Times New Roman" w:cs="Times New Roman" w:hint="eastAsia"/>
          <w:sz w:val="28"/>
          <w:szCs w:val="28"/>
        </w:rPr>
        <w:t>将由我们的</w:t>
      </w:r>
      <w:r>
        <w:rPr>
          <w:rFonts w:ascii="Times New Roman" w:hAnsi="Times New Roman" w:cs="Times New Roman"/>
          <w:sz w:val="28"/>
          <w:szCs w:val="28"/>
        </w:rPr>
        <w:t>Android/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程序调用，你的这些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内部需要跟你的服务器通讯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演讲者：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/>
          <w:sz w:val="28"/>
          <w:szCs w:val="28"/>
        </w:rPr>
        <w:t xml:space="preserve"> Channel ID, </w:t>
      </w:r>
      <w:r>
        <w:rPr>
          <w:rFonts w:ascii="Times New Roman" w:hAnsi="Times New Roman" w:cs="Times New Roman" w:hint="eastAsia"/>
          <w:sz w:val="28"/>
          <w:szCs w:val="28"/>
        </w:rPr>
        <w:t>建立一个上传的</w:t>
      </w:r>
      <w:r>
        <w:rPr>
          <w:rFonts w:ascii="Times New Roman" w:hAnsi="Times New Roman" w:cs="Times New Roman"/>
          <w:sz w:val="28"/>
          <w:szCs w:val="28"/>
        </w:rPr>
        <w:t>stream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返回一个</w:t>
      </w:r>
      <w:proofErr w:type="spellStart"/>
      <w:r>
        <w:rPr>
          <w:rFonts w:ascii="Times New Roman" w:hAnsi="Times New Roman" w:cs="Times New Roman"/>
          <w:sz w:val="28"/>
          <w:szCs w:val="28"/>
        </w:rPr>
        <w:t>UpStream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的对象。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UpStream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对象调用</w:t>
      </w:r>
      <w:r>
        <w:rPr>
          <w:rFonts w:ascii="Times New Roman" w:hAnsi="Times New Roman" w:cs="Times New Roman"/>
          <w:sz w:val="28"/>
          <w:szCs w:val="28"/>
        </w:rPr>
        <w:t xml:space="preserve">start/init </w:t>
      </w:r>
      <w:r>
        <w:rPr>
          <w:rFonts w:ascii="Times New Roman" w:hAnsi="Times New Roman" w:cs="Times New Roman" w:hint="eastAsia"/>
          <w:sz w:val="28"/>
          <w:szCs w:val="28"/>
        </w:rPr>
        <w:t>函数，麦克风开启，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并开始传输音频。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Upstream</w:t>
      </w:r>
      <w:r>
        <w:rPr>
          <w:rFonts w:ascii="Times New Roman" w:hAnsi="Times New Roman" w:cs="Times New Roman" w:hint="eastAsia"/>
          <w:sz w:val="28"/>
          <w:szCs w:val="28"/>
        </w:rPr>
        <w:t>对象调用</w:t>
      </w:r>
      <w:r>
        <w:rPr>
          <w:rFonts w:ascii="Times New Roman" w:hAnsi="Times New Roman" w:cs="Times New Roman"/>
          <w:sz w:val="28"/>
          <w:szCs w:val="28"/>
        </w:rPr>
        <w:t>stop</w:t>
      </w:r>
      <w:r>
        <w:rPr>
          <w:rFonts w:ascii="Times New Roman" w:hAnsi="Times New Roman" w:cs="Times New Roman" w:hint="eastAsia"/>
          <w:sz w:val="28"/>
          <w:szCs w:val="28"/>
        </w:rPr>
        <w:t>函数，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关闭麦克风，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停止传输音频。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del w:id="25" w:author="Wujun" w:date="2014-09-28T22:36:00Z">
        <w:r w:rsidDel="006D441F">
          <w:rPr>
            <w:rFonts w:ascii="Times New Roman" w:hAnsi="Times New Roman" w:cs="Times New Roman"/>
            <w:sz w:val="28"/>
            <w:szCs w:val="28"/>
          </w:rPr>
          <w:delText xml:space="preserve">4. </w:delText>
        </w:r>
        <w:r w:rsidDel="006D441F">
          <w:rPr>
            <w:rFonts w:ascii="Times New Roman" w:hAnsi="Times New Roman" w:cs="Times New Roman" w:hint="eastAsia"/>
            <w:sz w:val="28"/>
            <w:szCs w:val="28"/>
          </w:rPr>
          <w:delText>用户可以用不同</w:delText>
        </w:r>
        <w:r w:rsidDel="006D441F">
          <w:rPr>
            <w:rFonts w:ascii="Times New Roman" w:hAnsi="Times New Roman" w:cs="Times New Roman"/>
            <w:sz w:val="28"/>
            <w:szCs w:val="28"/>
          </w:rPr>
          <w:delText>Channel ID</w:delText>
        </w:r>
        <w:r w:rsidDel="006D441F">
          <w:rPr>
            <w:rFonts w:ascii="Times New Roman" w:hAnsi="Times New Roman" w:cs="Times New Roman" w:hint="eastAsia"/>
            <w:sz w:val="28"/>
            <w:szCs w:val="28"/>
          </w:rPr>
          <w:delText>创建多个</w:delText>
        </w:r>
        <w:r w:rsidDel="006D441F">
          <w:rPr>
            <w:rFonts w:ascii="Times New Roman" w:hAnsi="Times New Roman" w:cs="Times New Roman"/>
            <w:sz w:val="28"/>
            <w:szCs w:val="28"/>
          </w:rPr>
          <w:delText>UpStream</w:delText>
        </w:r>
        <w:r w:rsidDel="006D441F">
          <w:rPr>
            <w:rFonts w:ascii="Times New Roman" w:hAnsi="Times New Roman" w:cs="Times New Roman" w:hint="eastAsia"/>
            <w:sz w:val="28"/>
            <w:szCs w:val="28"/>
          </w:rPr>
          <w:delText>同时向多个频道发言。</w:delText>
        </w:r>
      </w:del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收听者：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/>
          <w:sz w:val="28"/>
          <w:szCs w:val="28"/>
        </w:rPr>
        <w:t xml:space="preserve"> Channel ID, </w:t>
      </w:r>
      <w:r>
        <w:rPr>
          <w:rFonts w:ascii="Times New Roman" w:hAnsi="Times New Roman" w:cs="Times New Roman" w:hint="eastAsia"/>
          <w:sz w:val="28"/>
          <w:szCs w:val="28"/>
        </w:rPr>
        <w:t>建立一个下载的</w:t>
      </w:r>
      <w:r>
        <w:rPr>
          <w:rFonts w:ascii="Times New Roman" w:hAnsi="Times New Roman" w:cs="Times New Roman"/>
          <w:sz w:val="28"/>
          <w:szCs w:val="28"/>
        </w:rPr>
        <w:t>stream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返回一个</w:t>
      </w:r>
      <w:proofErr w:type="spellStart"/>
      <w:r>
        <w:rPr>
          <w:rFonts w:ascii="Times New Roman" w:hAnsi="Times New Roman" w:cs="Times New Roman"/>
          <w:sz w:val="28"/>
          <w:szCs w:val="28"/>
        </w:rPr>
        <w:t>DownStream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的对象。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对象调用</w:t>
      </w:r>
      <w:r>
        <w:rPr>
          <w:rFonts w:ascii="Times New Roman" w:hAnsi="Times New Roman" w:cs="Times New Roman"/>
          <w:sz w:val="28"/>
          <w:szCs w:val="28"/>
        </w:rPr>
        <w:t xml:space="preserve">start/init </w:t>
      </w:r>
      <w:r>
        <w:rPr>
          <w:rFonts w:ascii="Times New Roman" w:hAnsi="Times New Roman" w:cs="Times New Roman" w:hint="eastAsia"/>
          <w:sz w:val="28"/>
          <w:szCs w:val="28"/>
        </w:rPr>
        <w:t>函数，播放器开启，开始播放接收到的音频。</w:t>
      </w: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Downstream</w:t>
      </w:r>
      <w:r>
        <w:rPr>
          <w:rFonts w:ascii="Times New Roman" w:hAnsi="Times New Roman" w:cs="Times New Roman" w:hint="eastAsia"/>
          <w:sz w:val="28"/>
          <w:szCs w:val="28"/>
        </w:rPr>
        <w:t>对象调用</w:t>
      </w:r>
      <w:r>
        <w:rPr>
          <w:rFonts w:ascii="Times New Roman" w:hAnsi="Times New Roman" w:cs="Times New Roman"/>
          <w:sz w:val="28"/>
          <w:szCs w:val="28"/>
        </w:rPr>
        <w:t>stop</w:t>
      </w:r>
      <w:r>
        <w:rPr>
          <w:rFonts w:ascii="Times New Roman" w:hAnsi="Times New Roman" w:cs="Times New Roman" w:hint="eastAsia"/>
          <w:sz w:val="28"/>
          <w:szCs w:val="28"/>
        </w:rPr>
        <w:t>函数，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关闭播放器，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停止传输音频。</w:t>
      </w:r>
    </w:p>
    <w:p w:rsidR="00DE49D0" w:rsidDel="006D441F" w:rsidRDefault="00DE49D0" w:rsidP="00DE49D0">
      <w:pPr>
        <w:rPr>
          <w:del w:id="26" w:author="Wujun" w:date="2014-09-28T22:36:00Z"/>
          <w:rFonts w:ascii="Times New Roman" w:hAnsi="Times New Roman" w:cs="Times New Roman"/>
          <w:sz w:val="28"/>
          <w:szCs w:val="28"/>
        </w:rPr>
      </w:pPr>
      <w:del w:id="27" w:author="Wujun" w:date="2014-09-28T22:36:00Z">
        <w:r w:rsidDel="006D441F">
          <w:rPr>
            <w:rFonts w:ascii="Times New Roman" w:hAnsi="Times New Roman" w:cs="Times New Roman"/>
            <w:sz w:val="28"/>
            <w:szCs w:val="28"/>
          </w:rPr>
          <w:delText xml:space="preserve">4. </w:delText>
        </w:r>
        <w:r w:rsidDel="006D441F">
          <w:rPr>
            <w:rFonts w:ascii="Times New Roman" w:hAnsi="Times New Roman" w:cs="Times New Roman" w:hint="eastAsia"/>
            <w:sz w:val="28"/>
            <w:szCs w:val="28"/>
          </w:rPr>
          <w:delText>用户可以用不同</w:delText>
        </w:r>
        <w:r w:rsidDel="006D441F">
          <w:rPr>
            <w:rFonts w:ascii="Times New Roman" w:hAnsi="Times New Roman" w:cs="Times New Roman"/>
            <w:sz w:val="28"/>
            <w:szCs w:val="28"/>
          </w:rPr>
          <w:delText>Channel ID</w:delText>
        </w:r>
        <w:r w:rsidDel="006D441F">
          <w:rPr>
            <w:rFonts w:ascii="Times New Roman" w:hAnsi="Times New Roman" w:cs="Times New Roman" w:hint="eastAsia"/>
            <w:sz w:val="28"/>
            <w:szCs w:val="28"/>
          </w:rPr>
          <w:delText>创建多个</w:delText>
        </w:r>
        <w:r w:rsidDel="006D441F">
          <w:rPr>
            <w:rFonts w:ascii="Times New Roman" w:hAnsi="Times New Roman" w:cs="Times New Roman"/>
            <w:sz w:val="28"/>
            <w:szCs w:val="28"/>
          </w:rPr>
          <w:delText>DownStream</w:delText>
        </w:r>
        <w:r w:rsidDel="006D441F">
          <w:rPr>
            <w:rFonts w:ascii="Times New Roman" w:hAnsi="Times New Roman" w:cs="Times New Roman" w:hint="eastAsia"/>
            <w:sz w:val="28"/>
            <w:szCs w:val="28"/>
          </w:rPr>
          <w:delText>同时收听多个频道。</w:delText>
        </w:r>
      </w:del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 w:hint="eastAsia"/>
          <w:sz w:val="28"/>
          <w:szCs w:val="28"/>
        </w:rPr>
        <w:t>用户可以中途加入收听。</w:t>
      </w:r>
    </w:p>
    <w:p w:rsidR="0098423C" w:rsidRDefault="0098423C" w:rsidP="00DE49D0">
      <w:pPr>
        <w:rPr>
          <w:rFonts w:ascii="Times New Roman" w:hAnsi="Times New Roman" w:cs="Times New Roman"/>
          <w:sz w:val="28"/>
          <w:szCs w:val="28"/>
        </w:rPr>
      </w:pPr>
    </w:p>
    <w:p w:rsidR="00AE021C" w:rsidRDefault="00E12793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麦克风跟音频播放器将嵌入在你的</w:t>
      </w:r>
      <w:proofErr w:type="spellStart"/>
      <w:r>
        <w:rPr>
          <w:rFonts w:ascii="Times New Roman" w:hAnsi="Times New Roman" w:cs="Times New Roman"/>
          <w:sz w:val="28"/>
          <w:szCs w:val="28"/>
        </w:rPr>
        <w:t>UpStream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跟</w:t>
      </w:r>
      <w:proofErr w:type="spellStart"/>
      <w:r>
        <w:rPr>
          <w:rFonts w:ascii="Times New Roman" w:hAnsi="Times New Roman" w:cs="Times New Roman"/>
          <w:sz w:val="28"/>
          <w:szCs w:val="28"/>
        </w:rPr>
        <w:t>DownStream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内。他们的</w:t>
      </w:r>
      <w:r>
        <w:rPr>
          <w:rFonts w:ascii="Times New Roman" w:hAnsi="Times New Roman" w:cs="Times New Roman"/>
          <w:sz w:val="28"/>
          <w:szCs w:val="28"/>
        </w:rPr>
        <w:t>Lifecycle</w:t>
      </w:r>
      <w:r>
        <w:rPr>
          <w:rFonts w:ascii="Times New Roman" w:hAnsi="Times New Roman" w:cs="Times New Roman" w:hint="eastAsia"/>
          <w:sz w:val="28"/>
          <w:szCs w:val="28"/>
        </w:rPr>
        <w:t>将由</w:t>
      </w:r>
      <w:proofErr w:type="spellStart"/>
      <w:r>
        <w:rPr>
          <w:rFonts w:ascii="Times New Roman" w:hAnsi="Times New Roman" w:cs="Times New Roman"/>
          <w:sz w:val="28"/>
          <w:szCs w:val="28"/>
        </w:rPr>
        <w:t>UpStream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跟</w:t>
      </w:r>
      <w:proofErr w:type="spellStart"/>
      <w:r>
        <w:rPr>
          <w:rFonts w:ascii="Times New Roman" w:hAnsi="Times New Roman" w:cs="Times New Roman"/>
          <w:sz w:val="28"/>
          <w:szCs w:val="28"/>
        </w:rPr>
        <w:t>DownStream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去控制。</w:t>
      </w:r>
    </w:p>
    <w:p w:rsidR="00E12793" w:rsidRDefault="00E12793" w:rsidP="00E12793">
      <w:pPr>
        <w:rPr>
          <w:rFonts w:ascii="Times New Roman" w:hAnsi="Times New Roman" w:cs="Times New Roman"/>
          <w:b/>
          <w:sz w:val="28"/>
          <w:szCs w:val="28"/>
        </w:rPr>
      </w:pPr>
    </w:p>
    <w:p w:rsidR="00E12793" w:rsidRDefault="00E12793" w:rsidP="00E127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F_00</w:t>
      </w:r>
      <w:r>
        <w:rPr>
          <w:rFonts w:ascii="Times New Roman" w:hAnsi="Times New Roman" w:cs="Times New Roman" w:hint="eastAsia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2B19">
        <w:rPr>
          <w:rFonts w:ascii="Times New Roman" w:hAnsi="Times New Roman" w:cs="Times New Roman" w:hint="eastAsia"/>
          <w:b/>
          <w:sz w:val="28"/>
          <w:szCs w:val="28"/>
        </w:rPr>
        <w:t>音频录制并保存</w:t>
      </w:r>
    </w:p>
    <w:p w:rsidR="00485DD3" w:rsidRPr="00485DD3" w:rsidRDefault="00485DD3" w:rsidP="00E1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用一个数据库表格来保存</w:t>
      </w:r>
      <w:proofErr w:type="spellStart"/>
      <w:r>
        <w:rPr>
          <w:rFonts w:ascii="Times New Roman" w:hAnsi="Times New Roman" w:cs="Times New Roman"/>
          <w:sz w:val="28"/>
          <w:szCs w:val="28"/>
        </w:rPr>
        <w:t>ChannelID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以及对应的音频文件路径和录制时间。演讲将被保存在服务器。</w:t>
      </w:r>
    </w:p>
    <w:p w:rsidR="00AE021C" w:rsidRDefault="00AE021C" w:rsidP="00DE49D0">
      <w:pPr>
        <w:rPr>
          <w:rFonts w:ascii="Times New Roman" w:hAnsi="Times New Roman" w:cs="Times New Roman"/>
          <w:sz w:val="28"/>
          <w:szCs w:val="28"/>
        </w:rPr>
      </w:pPr>
    </w:p>
    <w:p w:rsidR="004E49FB" w:rsidRPr="00517C9E" w:rsidRDefault="004E49FB" w:rsidP="00DE4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F_00</w:t>
      </w:r>
      <w:r w:rsidR="00E12793">
        <w:rPr>
          <w:rFonts w:ascii="Times New Roman" w:hAnsi="Times New Roman" w:cs="Times New Roman" w:hint="eastAsia"/>
          <w:b/>
          <w:sz w:val="28"/>
          <w:szCs w:val="28"/>
        </w:rPr>
        <w:t>9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客户端设置</w:t>
      </w:r>
    </w:p>
    <w:p w:rsidR="0098423C" w:rsidRDefault="0098423C" w:rsidP="00984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音量调控</w:t>
      </w:r>
    </w:p>
    <w:p w:rsidR="0098423C" w:rsidRDefault="0098423C" w:rsidP="0098423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DownStream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应提供音量控制的</w:t>
      </w:r>
      <w:r>
        <w:rPr>
          <w:rFonts w:ascii="Times New Roman" w:hAnsi="Times New Roman" w:cs="Times New Roman"/>
          <w:sz w:val="28"/>
          <w:szCs w:val="28"/>
        </w:rPr>
        <w:t xml:space="preserve">API. </w:t>
      </w:r>
      <w:r>
        <w:rPr>
          <w:rFonts w:ascii="Times New Roman" w:hAnsi="Times New Roman" w:cs="Times New Roman" w:hint="eastAsia"/>
          <w:sz w:val="28"/>
          <w:szCs w:val="28"/>
        </w:rPr>
        <w:t>按百分比调节。不需要</w:t>
      </w:r>
      <w:r>
        <w:rPr>
          <w:rFonts w:ascii="Times New Roman" w:hAnsi="Times New Roman" w:cs="Times New Roman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，只需要</w:t>
      </w:r>
      <w:proofErr w:type="spellStart"/>
      <w:r>
        <w:rPr>
          <w:rFonts w:ascii="Times New Roman" w:hAnsi="Times New Roman" w:cs="Times New Roman"/>
          <w:sz w:val="28"/>
          <w:szCs w:val="28"/>
        </w:rPr>
        <w:t>setVolumn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volumn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22683">
        <w:rPr>
          <w:rFonts w:ascii="Times New Roman" w:hAnsi="Times New Roman" w:cs="Times New Roman" w:hint="eastAsia"/>
          <w:sz w:val="28"/>
          <w:szCs w:val="28"/>
        </w:rPr>
        <w:t>的函数</w:t>
      </w:r>
      <w:r>
        <w:rPr>
          <w:rFonts w:ascii="Times New Roman" w:hAnsi="Times New Roman" w:cs="Times New Roman" w:hint="eastAsia"/>
          <w:sz w:val="28"/>
          <w:szCs w:val="28"/>
        </w:rPr>
        <w:t>即可。</w:t>
      </w:r>
    </w:p>
    <w:p w:rsidR="0098423C" w:rsidRDefault="0098423C" w:rsidP="00984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音质调控</w:t>
      </w:r>
    </w:p>
    <w:p w:rsidR="0098423C" w:rsidRDefault="0098423C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/>
          <w:sz w:val="28"/>
          <w:szCs w:val="28"/>
        </w:rPr>
        <w:t>codec</w:t>
      </w:r>
      <w:r>
        <w:rPr>
          <w:rFonts w:ascii="Times New Roman" w:hAnsi="Times New Roman" w:cs="Times New Roman" w:hint="eastAsia"/>
          <w:sz w:val="28"/>
          <w:szCs w:val="28"/>
        </w:rPr>
        <w:t>支持的话，音质可分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档，音质越好，数据流量越大。</w:t>
      </w:r>
      <w:r w:rsidR="00E22683">
        <w:rPr>
          <w:rFonts w:ascii="Times New Roman" w:hAnsi="Times New Roman" w:cs="Times New Roman" w:hint="eastAsia"/>
          <w:sz w:val="28"/>
          <w:szCs w:val="28"/>
        </w:rPr>
        <w:t>音质在创建</w:t>
      </w:r>
      <w:proofErr w:type="spellStart"/>
      <w:r w:rsidR="00E22683">
        <w:rPr>
          <w:rFonts w:ascii="Times New Roman" w:hAnsi="Times New Roman" w:cs="Times New Roman"/>
          <w:sz w:val="28"/>
          <w:szCs w:val="28"/>
        </w:rPr>
        <w:t>UpStream</w:t>
      </w:r>
      <w:proofErr w:type="spellEnd"/>
      <w:r w:rsidR="00E226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22683">
        <w:rPr>
          <w:rFonts w:ascii="Times New Roman" w:hAnsi="Times New Roman" w:cs="Times New Roman"/>
          <w:sz w:val="28"/>
          <w:szCs w:val="28"/>
        </w:rPr>
        <w:t>DownStream</w:t>
      </w:r>
      <w:proofErr w:type="spellEnd"/>
      <w:r w:rsidR="00E22683">
        <w:rPr>
          <w:rFonts w:ascii="Times New Roman" w:hAnsi="Times New Roman" w:cs="Times New Roman" w:hint="eastAsia"/>
          <w:sz w:val="28"/>
          <w:szCs w:val="28"/>
        </w:rPr>
        <w:t>的时候设定。收听者设置的音质差于演讲者的音质的时候就设定为演讲者的音质。</w:t>
      </w:r>
    </w:p>
    <w:p w:rsidR="00517C9E" w:rsidRDefault="00517C9E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E12793" w:rsidP="00DE4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F_0</w:t>
      </w:r>
      <w:r>
        <w:rPr>
          <w:rFonts w:ascii="Times New Roman" w:hAnsi="Times New Roman" w:cs="Times New Roman" w:hint="eastAsia"/>
          <w:b/>
          <w:sz w:val="28"/>
          <w:szCs w:val="28"/>
        </w:rPr>
        <w:t>10</w:t>
      </w:r>
      <w:r w:rsidR="00517C9E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DE49D0" w:rsidRPr="00517C9E">
        <w:rPr>
          <w:rFonts w:ascii="Times New Roman" w:hAnsi="Times New Roman" w:cs="Times New Roman" w:hint="eastAsia"/>
          <w:b/>
          <w:sz w:val="28"/>
          <w:szCs w:val="28"/>
        </w:rPr>
        <w:t>错误</w:t>
      </w:r>
      <w:r w:rsidR="00DE49D0" w:rsidRPr="00517C9E">
        <w:rPr>
          <w:rFonts w:ascii="Times New Roman" w:hAnsi="Times New Roman" w:cs="Times New Roman"/>
          <w:b/>
          <w:sz w:val="28"/>
          <w:szCs w:val="28"/>
        </w:rPr>
        <w:t>/</w:t>
      </w:r>
      <w:r w:rsidR="00DE49D0" w:rsidRPr="00517C9E">
        <w:rPr>
          <w:rFonts w:ascii="Times New Roman" w:hAnsi="Times New Roman" w:cs="Times New Roman" w:hint="eastAsia"/>
          <w:b/>
          <w:sz w:val="28"/>
          <w:szCs w:val="28"/>
        </w:rPr>
        <w:t>异常的</w:t>
      </w:r>
      <w:r w:rsidR="00517C9E">
        <w:rPr>
          <w:rFonts w:ascii="Times New Roman" w:hAnsi="Times New Roman" w:cs="Times New Roman" w:hint="eastAsia"/>
          <w:b/>
          <w:sz w:val="28"/>
          <w:szCs w:val="28"/>
        </w:rPr>
        <w:t>处理</w:t>
      </w:r>
    </w:p>
    <w:p w:rsidR="0054145C" w:rsidRPr="0054145C" w:rsidRDefault="00AE021C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1. </w:t>
      </w:r>
      <w:r w:rsidR="0054145C">
        <w:rPr>
          <w:rFonts w:ascii="Times New Roman" w:hAnsi="Times New Roman" w:cs="Times New Roman" w:hint="eastAsia"/>
          <w:sz w:val="28"/>
          <w:szCs w:val="28"/>
        </w:rPr>
        <w:t>每一个</w:t>
      </w:r>
      <w:r w:rsidR="0054145C">
        <w:rPr>
          <w:rFonts w:ascii="Times New Roman" w:hAnsi="Times New Roman" w:cs="Times New Roman"/>
          <w:sz w:val="28"/>
          <w:szCs w:val="28"/>
        </w:rPr>
        <w:t>API</w:t>
      </w:r>
      <w:r w:rsidR="0054145C">
        <w:rPr>
          <w:rFonts w:ascii="Times New Roman" w:hAnsi="Times New Roman" w:cs="Times New Roman" w:hint="eastAsia"/>
          <w:sz w:val="28"/>
          <w:szCs w:val="28"/>
        </w:rPr>
        <w:t>功能如果涉及的有出错或者跑出异常的可能，都需要返回相应的</w:t>
      </w:r>
      <w:r w:rsidR="0054145C">
        <w:rPr>
          <w:rFonts w:ascii="Times New Roman" w:hAnsi="Times New Roman" w:cs="Times New Roman"/>
          <w:sz w:val="28"/>
          <w:szCs w:val="28"/>
        </w:rPr>
        <w:t>Error Code.</w:t>
      </w:r>
    </w:p>
    <w:p w:rsidR="00DE49D0" w:rsidRDefault="00AE021C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2. </w:t>
      </w:r>
      <w:r w:rsidR="00DE49D0">
        <w:rPr>
          <w:rFonts w:ascii="Times New Roman" w:hAnsi="Times New Roman" w:cs="Times New Roman" w:hint="eastAsia"/>
          <w:sz w:val="28"/>
          <w:szCs w:val="28"/>
        </w:rPr>
        <w:t>如果</w:t>
      </w:r>
      <w:r w:rsidR="00DE49D0">
        <w:rPr>
          <w:rFonts w:ascii="Times New Roman" w:hAnsi="Times New Roman" w:cs="Times New Roman"/>
          <w:sz w:val="28"/>
          <w:szCs w:val="28"/>
        </w:rPr>
        <w:t>Channel</w:t>
      </w:r>
      <w:r w:rsidR="00DE49D0">
        <w:rPr>
          <w:rFonts w:ascii="Times New Roman" w:hAnsi="Times New Roman" w:cs="Times New Roman" w:hint="eastAsia"/>
          <w:sz w:val="28"/>
          <w:szCs w:val="28"/>
        </w:rPr>
        <w:t>已经被关闭，而用户还在上传或收听，</w:t>
      </w:r>
      <w:r w:rsidR="00DE49D0">
        <w:rPr>
          <w:rFonts w:ascii="Times New Roman" w:hAnsi="Times New Roman" w:cs="Times New Roman"/>
          <w:sz w:val="28"/>
          <w:szCs w:val="28"/>
        </w:rPr>
        <w:t xml:space="preserve"> </w:t>
      </w:r>
      <w:r w:rsidR="00DE49D0">
        <w:rPr>
          <w:rFonts w:ascii="Times New Roman" w:hAnsi="Times New Roman" w:cs="Times New Roman" w:hint="eastAsia"/>
          <w:sz w:val="28"/>
          <w:szCs w:val="28"/>
        </w:rPr>
        <w:t>返回</w:t>
      </w:r>
      <w:r w:rsidR="005E08FF">
        <w:rPr>
          <w:rFonts w:ascii="Times New Roman" w:hAnsi="Times New Roman" w:cs="Times New Roman" w:hint="eastAsia"/>
          <w:sz w:val="28"/>
          <w:szCs w:val="28"/>
        </w:rPr>
        <w:t>相应的</w:t>
      </w:r>
      <w:r w:rsidR="005E08FF">
        <w:rPr>
          <w:rFonts w:ascii="Times New Roman" w:hAnsi="Times New Roman" w:cs="Times New Roman"/>
          <w:sz w:val="28"/>
          <w:szCs w:val="28"/>
        </w:rPr>
        <w:t>Status</w:t>
      </w:r>
      <w:r w:rsidR="00A70025">
        <w:rPr>
          <w:rFonts w:ascii="Times New Roman" w:hAnsi="Times New Roman" w:cs="Times New Roman"/>
          <w:sz w:val="28"/>
          <w:szCs w:val="28"/>
        </w:rPr>
        <w:t xml:space="preserve"> Code</w:t>
      </w:r>
      <w:r w:rsidR="00DE49D0">
        <w:rPr>
          <w:rFonts w:ascii="Times New Roman" w:hAnsi="Times New Roman" w:cs="Times New Roman" w:hint="eastAsia"/>
          <w:sz w:val="28"/>
          <w:szCs w:val="28"/>
        </w:rPr>
        <w:t>。</w:t>
      </w:r>
    </w:p>
    <w:p w:rsidR="00DE49D0" w:rsidRDefault="00AE021C" w:rsidP="00DE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3. </w:t>
      </w:r>
      <w:r w:rsidR="00DE49D0">
        <w:rPr>
          <w:rFonts w:ascii="Times New Roman" w:hAnsi="Times New Roman" w:cs="Times New Roman" w:hint="eastAsia"/>
          <w:sz w:val="28"/>
          <w:szCs w:val="28"/>
        </w:rPr>
        <w:t>如果中途断网，</w:t>
      </w:r>
      <w:r w:rsidR="00DE49D0">
        <w:rPr>
          <w:rFonts w:ascii="Times New Roman" w:hAnsi="Times New Roman" w:cs="Times New Roman"/>
          <w:sz w:val="28"/>
          <w:szCs w:val="28"/>
        </w:rPr>
        <w:t>Channel</w:t>
      </w:r>
      <w:r w:rsidR="00DE49D0">
        <w:rPr>
          <w:rFonts w:ascii="Times New Roman" w:hAnsi="Times New Roman" w:cs="Times New Roman" w:hint="eastAsia"/>
          <w:sz w:val="28"/>
          <w:szCs w:val="28"/>
        </w:rPr>
        <w:t>不必关闭，用户仍然可以重新创建相应的</w:t>
      </w:r>
      <w:proofErr w:type="spellStart"/>
      <w:r w:rsidR="00DE49D0">
        <w:rPr>
          <w:rFonts w:ascii="Times New Roman" w:hAnsi="Times New Roman" w:cs="Times New Roman"/>
          <w:sz w:val="28"/>
          <w:szCs w:val="28"/>
        </w:rPr>
        <w:t>UpStream</w:t>
      </w:r>
      <w:proofErr w:type="spellEnd"/>
      <w:r w:rsidR="00DE49D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E49D0">
        <w:rPr>
          <w:rFonts w:ascii="Times New Roman" w:hAnsi="Times New Roman" w:cs="Times New Roman"/>
          <w:sz w:val="28"/>
          <w:szCs w:val="28"/>
        </w:rPr>
        <w:t>DownStream</w:t>
      </w:r>
      <w:proofErr w:type="spellEnd"/>
      <w:r w:rsidR="00DE49D0">
        <w:rPr>
          <w:rFonts w:ascii="Times New Roman" w:hAnsi="Times New Roman" w:cs="Times New Roman" w:hint="eastAsia"/>
          <w:sz w:val="28"/>
          <w:szCs w:val="28"/>
        </w:rPr>
        <w:t>继续发言或收听。</w:t>
      </w:r>
    </w:p>
    <w:p w:rsidR="00D34A4D" w:rsidRDefault="00D34A4D" w:rsidP="00DE49D0">
      <w:pPr>
        <w:rPr>
          <w:rFonts w:ascii="Times New Roman" w:hAnsi="Times New Roman" w:cs="Times New Roman"/>
          <w:sz w:val="28"/>
          <w:szCs w:val="28"/>
        </w:rPr>
      </w:pPr>
    </w:p>
    <w:p w:rsidR="00D34A4D" w:rsidRDefault="00D34A4D" w:rsidP="00D34A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F_0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11 </w:t>
      </w:r>
      <w:r>
        <w:rPr>
          <w:rFonts w:ascii="Times New Roman" w:hAnsi="Times New Roman" w:cs="Times New Roman"/>
          <w:b/>
          <w:sz w:val="28"/>
          <w:szCs w:val="28"/>
        </w:rPr>
        <w:t>Configuration</w:t>
      </w:r>
      <w:r>
        <w:rPr>
          <w:rFonts w:ascii="Times New Roman" w:hAnsi="Times New Roman" w:cs="Times New Roman" w:hint="eastAsia"/>
          <w:b/>
          <w:sz w:val="28"/>
          <w:szCs w:val="28"/>
        </w:rPr>
        <w:t>的管理</w:t>
      </w:r>
    </w:p>
    <w:p w:rsidR="00D34A4D" w:rsidRDefault="00D34A4D" w:rsidP="00D34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服务器端：</w:t>
      </w:r>
    </w:p>
    <w:p w:rsidR="00D34A4D" w:rsidRDefault="00D34A4D" w:rsidP="00D34A4D">
      <w:pPr>
        <w:rPr>
          <w:ins w:id="28" w:author="Wujun" w:date="2014-09-28T22:25:00Z"/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你所使用的数据库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：端口，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数据库用户名，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密码放在统一的一处地方进行设置。</w:t>
      </w:r>
    </w:p>
    <w:p w:rsidR="000B783E" w:rsidRDefault="000B783E" w:rsidP="00D34A4D">
      <w:pPr>
        <w:rPr>
          <w:ins w:id="29" w:author="Wujun" w:date="2014-09-28T22:25:00Z"/>
          <w:rFonts w:ascii="Times New Roman" w:hAnsi="Times New Roman" w:cs="Times New Roman" w:hint="eastAsia"/>
          <w:sz w:val="28"/>
          <w:szCs w:val="28"/>
        </w:rPr>
      </w:pPr>
    </w:p>
    <w:p w:rsidR="000B783E" w:rsidRDefault="000B783E" w:rsidP="000B783E">
      <w:pPr>
        <w:rPr>
          <w:ins w:id="30" w:author="Wujun" w:date="2014-09-28T22:25:00Z"/>
          <w:rFonts w:ascii="Times New Roman" w:hAnsi="Times New Roman" w:cs="Times New Roman" w:hint="eastAsia"/>
          <w:b/>
          <w:sz w:val="28"/>
          <w:szCs w:val="28"/>
        </w:rPr>
      </w:pPr>
      <w:ins w:id="31" w:author="Wujun" w:date="2014-09-28T22:25:00Z">
        <w:r>
          <w:rPr>
            <w:rFonts w:ascii="Times New Roman" w:hAnsi="Times New Roman" w:cs="Times New Roman"/>
            <w:b/>
            <w:sz w:val="28"/>
            <w:szCs w:val="28"/>
          </w:rPr>
          <w:t>F_0</w:t>
        </w:r>
        <w:r>
          <w:rPr>
            <w:rFonts w:ascii="Times New Roman" w:hAnsi="Times New Roman" w:cs="Times New Roman" w:hint="eastAsia"/>
            <w:b/>
            <w:sz w:val="28"/>
            <w:szCs w:val="28"/>
          </w:rPr>
          <w:t>12</w:t>
        </w:r>
        <w:r>
          <w:rPr>
            <w:rFonts w:ascii="Times New Roman" w:hAnsi="Times New Roman" w:cs="Times New Roman" w:hint="eastAsia"/>
            <w:b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 w:cs="Times New Roman" w:hint="eastAsia"/>
            <w:b/>
            <w:sz w:val="28"/>
            <w:szCs w:val="28"/>
          </w:rPr>
          <w:t>Up</w:t>
        </w:r>
        <w:r>
          <w:rPr>
            <w:rFonts w:ascii="Times New Roman" w:hAnsi="Times New Roman" w:cs="Times New Roman"/>
            <w:b/>
            <w:sz w:val="28"/>
            <w:szCs w:val="28"/>
          </w:rPr>
          <w:t>Stream</w:t>
        </w:r>
        <w:proofErr w:type="spellEnd"/>
        <w:r>
          <w:rPr>
            <w:rFonts w:ascii="Times New Roman" w:hAnsi="Times New Roman" w:cs="Times New Roman"/>
            <w:b/>
            <w:sz w:val="28"/>
            <w:szCs w:val="28"/>
          </w:rPr>
          <w:t>/</w:t>
        </w:r>
        <w:proofErr w:type="spellStart"/>
        <w:r>
          <w:rPr>
            <w:rFonts w:ascii="Times New Roman" w:hAnsi="Times New Roman" w:cs="Times New Roman"/>
            <w:b/>
            <w:sz w:val="28"/>
            <w:szCs w:val="28"/>
          </w:rPr>
          <w:t>DownStream</w:t>
        </w:r>
        <w:proofErr w:type="spellEnd"/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>
          <w:rPr>
            <w:rFonts w:ascii="Times New Roman" w:hAnsi="Times New Roman" w:cs="Times New Roman" w:hint="eastAsia"/>
            <w:b/>
            <w:sz w:val="28"/>
            <w:szCs w:val="28"/>
          </w:rPr>
          <w:t>通道的管理</w:t>
        </w:r>
      </w:ins>
    </w:p>
    <w:p w:rsidR="000B783E" w:rsidRDefault="000B783E" w:rsidP="000B783E">
      <w:pPr>
        <w:rPr>
          <w:ins w:id="32" w:author="Wujun" w:date="2014-09-28T22:29:00Z"/>
          <w:rFonts w:ascii="Times New Roman" w:hAnsi="Times New Roman" w:cs="Times New Roman" w:hint="eastAsia"/>
          <w:b/>
          <w:sz w:val="28"/>
          <w:szCs w:val="28"/>
        </w:rPr>
      </w:pPr>
      <w:ins w:id="33" w:author="Wujun" w:date="2014-09-28T22:26:00Z">
        <w:r>
          <w:rPr>
            <w:rFonts w:ascii="Times New Roman" w:hAnsi="Times New Roman" w:cs="Times New Roman" w:hint="eastAsia"/>
            <w:b/>
            <w:sz w:val="28"/>
            <w:szCs w:val="28"/>
          </w:rPr>
          <w:t>在建立一个通道的</w:t>
        </w:r>
      </w:ins>
      <w:ins w:id="34" w:author="Wujun" w:date="2014-09-28T22:27:00Z">
        <w:r>
          <w:rPr>
            <w:rFonts w:ascii="Times New Roman" w:hAnsi="Times New Roman" w:cs="Times New Roman" w:hint="eastAsia"/>
            <w:b/>
            <w:sz w:val="28"/>
            <w:szCs w:val="28"/>
          </w:rPr>
          <w:t>时候</w:t>
        </w:r>
      </w:ins>
      <w:ins w:id="35" w:author="Wujun" w:date="2014-09-28T22:26:00Z">
        <w:r>
          <w:rPr>
            <w:rFonts w:ascii="Times New Roman" w:hAnsi="Times New Roman" w:cs="Times New Roman" w:hint="eastAsia"/>
            <w:b/>
            <w:sz w:val="28"/>
            <w:szCs w:val="28"/>
          </w:rPr>
          <w:t>，除了</w:t>
        </w:r>
        <w:proofErr w:type="spellStart"/>
        <w:r>
          <w:rPr>
            <w:rFonts w:ascii="Times New Roman" w:hAnsi="Times New Roman" w:cs="Times New Roman"/>
            <w:b/>
            <w:sz w:val="28"/>
            <w:szCs w:val="28"/>
          </w:rPr>
          <w:t>ChannelId</w:t>
        </w:r>
        <w:proofErr w:type="spellEnd"/>
        <w:r>
          <w:rPr>
            <w:rFonts w:ascii="Times New Roman" w:hAnsi="Times New Roman" w:cs="Times New Roman"/>
            <w:b/>
            <w:sz w:val="28"/>
            <w:szCs w:val="28"/>
          </w:rPr>
          <w:t xml:space="preserve">, </w:t>
        </w:r>
        <w:r>
          <w:rPr>
            <w:rFonts w:ascii="Times New Roman" w:hAnsi="Times New Roman" w:cs="Times New Roman" w:hint="eastAsia"/>
            <w:b/>
            <w:sz w:val="28"/>
            <w:szCs w:val="28"/>
          </w:rPr>
          <w:t>是否可以再同是</w:t>
        </w:r>
      </w:ins>
      <w:ins w:id="36" w:author="Wujun" w:date="2014-09-28T22:27:00Z">
        <w:r>
          <w:rPr>
            <w:rFonts w:ascii="Times New Roman" w:hAnsi="Times New Roman" w:cs="Times New Roman" w:hint="eastAsia"/>
            <w:b/>
            <w:sz w:val="28"/>
            <w:szCs w:val="28"/>
          </w:rPr>
          <w:t>返回跟这个</w:t>
        </w:r>
        <w:r>
          <w:rPr>
            <w:rFonts w:ascii="Times New Roman" w:hAnsi="Times New Roman" w:cs="Times New Roman"/>
            <w:b/>
            <w:sz w:val="28"/>
            <w:szCs w:val="28"/>
          </w:rPr>
          <w:t>Id</w:t>
        </w:r>
        <w:r>
          <w:rPr>
            <w:rFonts w:ascii="Times New Roman" w:hAnsi="Times New Roman" w:cs="Times New Roman" w:hint="eastAsia"/>
            <w:b/>
            <w:sz w:val="28"/>
            <w:szCs w:val="28"/>
          </w:rPr>
          <w:t>对应的一个随机</w:t>
        </w:r>
      </w:ins>
      <w:ins w:id="37" w:author="Wujun" w:date="2014-09-28T22:33:00Z">
        <w:r w:rsidR="006D441F">
          <w:rPr>
            <w:rFonts w:ascii="Times New Roman" w:hAnsi="Times New Roman" w:cs="Times New Roman" w:hint="eastAsia"/>
            <w:b/>
            <w:sz w:val="28"/>
            <w:szCs w:val="28"/>
          </w:rPr>
          <w:t>字符串</w:t>
        </w:r>
      </w:ins>
      <w:ins w:id="38" w:author="Wujun" w:date="2014-09-28T22:41:00Z">
        <w:r w:rsidR="000857A6">
          <w:rPr>
            <w:rFonts w:ascii="Times New Roman" w:hAnsi="Times New Roman" w:cs="Times New Roman"/>
            <w:b/>
            <w:sz w:val="28"/>
            <w:szCs w:val="28"/>
          </w:rPr>
          <w:t>,</w:t>
        </w:r>
      </w:ins>
      <w:ins w:id="39" w:author="Wujun" w:date="2014-09-28T22:27:00Z">
        <w:r>
          <w:rPr>
            <w:rFonts w:ascii="Times New Roman" w:hAnsi="Times New Roman" w:cs="Times New Roman" w:hint="eastAsia"/>
            <w:b/>
            <w:sz w:val="28"/>
            <w:szCs w:val="28"/>
          </w:rPr>
          <w:t>主要是为了避免他人通过其他</w:t>
        </w:r>
      </w:ins>
      <w:ins w:id="40" w:author="Wujun" w:date="2014-09-28T22:28:00Z">
        <w:r>
          <w:rPr>
            <w:rFonts w:ascii="Times New Roman" w:hAnsi="Times New Roman" w:cs="Times New Roman" w:hint="eastAsia"/>
            <w:b/>
            <w:sz w:val="28"/>
            <w:szCs w:val="28"/>
          </w:rPr>
          <w:t>不正当的</w:t>
        </w:r>
      </w:ins>
      <w:ins w:id="41" w:author="Wujun" w:date="2014-09-28T22:27:00Z">
        <w:r>
          <w:rPr>
            <w:rFonts w:ascii="Times New Roman" w:hAnsi="Times New Roman" w:cs="Times New Roman" w:hint="eastAsia"/>
            <w:b/>
            <w:sz w:val="28"/>
            <w:szCs w:val="28"/>
          </w:rPr>
          <w:t>方式连接到这个通道</w:t>
        </w:r>
      </w:ins>
      <w:ins w:id="42" w:author="Wujun" w:date="2014-09-28T22:28:00Z">
        <w:r>
          <w:rPr>
            <w:rFonts w:ascii="Times New Roman" w:hAnsi="Times New Roman" w:cs="Times New Roman" w:hint="eastAsia"/>
            <w:b/>
            <w:sz w:val="28"/>
            <w:szCs w:val="28"/>
          </w:rPr>
          <w:t>。</w:t>
        </w:r>
        <w:r w:rsidR="006D441F">
          <w:rPr>
            <w:rFonts w:ascii="Times New Roman" w:hAnsi="Times New Roman" w:cs="Times New Roman" w:hint="eastAsia"/>
            <w:b/>
            <w:sz w:val="28"/>
            <w:szCs w:val="28"/>
          </w:rPr>
          <w:t>用户连接到这个通道的时候需要提供</w:t>
        </w:r>
        <w:proofErr w:type="spellStart"/>
        <w:r w:rsidR="006D441F">
          <w:rPr>
            <w:rFonts w:ascii="Times New Roman" w:hAnsi="Times New Roman" w:cs="Times New Roman"/>
            <w:b/>
            <w:sz w:val="28"/>
            <w:szCs w:val="28"/>
          </w:rPr>
          <w:t>ChannelId</w:t>
        </w:r>
        <w:proofErr w:type="spellEnd"/>
        <w:r w:rsidR="006D441F">
          <w:rPr>
            <w:rFonts w:ascii="Times New Roman" w:hAnsi="Times New Roman" w:cs="Times New Roman" w:hint="eastAsia"/>
            <w:b/>
            <w:sz w:val="28"/>
            <w:szCs w:val="28"/>
          </w:rPr>
          <w:t>以及这个字符串</w:t>
        </w:r>
      </w:ins>
      <w:ins w:id="43" w:author="Wujun" w:date="2014-09-28T22:29:00Z">
        <w:r w:rsidR="006D441F">
          <w:rPr>
            <w:rFonts w:ascii="Times New Roman" w:hAnsi="Times New Roman" w:cs="Times New Roman" w:hint="eastAsia"/>
            <w:b/>
            <w:sz w:val="28"/>
            <w:szCs w:val="28"/>
          </w:rPr>
          <w:t>。</w:t>
        </w:r>
      </w:ins>
    </w:p>
    <w:p w:rsidR="006D441F" w:rsidRDefault="006D441F" w:rsidP="000B783E">
      <w:pPr>
        <w:rPr>
          <w:ins w:id="44" w:author="Wujun" w:date="2014-09-28T22:32:00Z"/>
          <w:rFonts w:ascii="Times New Roman" w:hAnsi="Times New Roman" w:cs="Times New Roman" w:hint="eastAsia"/>
          <w:b/>
          <w:sz w:val="28"/>
          <w:szCs w:val="28"/>
        </w:rPr>
      </w:pPr>
      <w:ins w:id="45" w:author="Wujun" w:date="2014-09-28T22:29:00Z">
        <w:r>
          <w:rPr>
            <w:rFonts w:ascii="Times New Roman" w:hAnsi="Times New Roman" w:cs="Times New Roman" w:hint="eastAsia"/>
            <w:b/>
            <w:sz w:val="28"/>
            <w:szCs w:val="28"/>
          </w:rPr>
          <w:t>你的服务器在储存通道资料的时候，也将对应的</w:t>
        </w:r>
        <w:proofErr w:type="spellStart"/>
        <w:r>
          <w:rPr>
            <w:rFonts w:ascii="Times New Roman" w:hAnsi="Times New Roman" w:cs="Times New Roman"/>
            <w:b/>
            <w:sz w:val="28"/>
            <w:szCs w:val="28"/>
          </w:rPr>
          <w:t>ChannelId</w:t>
        </w:r>
      </w:ins>
      <w:proofErr w:type="spellEnd"/>
      <w:ins w:id="46" w:author="Wujun" w:date="2014-09-28T22:30:00Z">
        <w:r>
          <w:rPr>
            <w:rFonts w:ascii="Times New Roman" w:hAnsi="Times New Roman" w:cs="Times New Roman" w:hint="eastAsia"/>
            <w:b/>
            <w:sz w:val="28"/>
            <w:szCs w:val="28"/>
          </w:rPr>
          <w:t>跟随机字符串储存。</w:t>
        </w:r>
      </w:ins>
      <w:ins w:id="47" w:author="Wujun" w:date="2014-09-28T22:33:00Z">
        <w:r>
          <w:rPr>
            <w:rFonts w:ascii="Times New Roman" w:hAnsi="Times New Roman" w:cs="Times New Roman" w:hint="eastAsia"/>
            <w:b/>
            <w:sz w:val="28"/>
            <w:szCs w:val="28"/>
          </w:rPr>
          <w:t>用户需要这个</w:t>
        </w:r>
      </w:ins>
      <w:ins w:id="48" w:author="Wujun" w:date="2014-09-28T22:34:00Z">
        <w:r>
          <w:rPr>
            <w:rFonts w:ascii="Times New Roman" w:hAnsi="Times New Roman" w:cs="Times New Roman" w:hint="eastAsia"/>
            <w:b/>
            <w:sz w:val="28"/>
            <w:szCs w:val="28"/>
          </w:rPr>
          <w:t>字符串的时候</w:t>
        </w:r>
      </w:ins>
      <w:ins w:id="49" w:author="Wujun" w:date="2014-09-28T22:33:00Z">
        <w:r>
          <w:rPr>
            <w:rFonts w:ascii="Times New Roman" w:hAnsi="Times New Roman" w:cs="Times New Roman" w:hint="eastAsia"/>
            <w:b/>
            <w:sz w:val="28"/>
            <w:szCs w:val="28"/>
          </w:rPr>
          <w:t>必须是从我们的服务器读取</w:t>
        </w:r>
      </w:ins>
      <w:ins w:id="50" w:author="Wujun" w:date="2014-09-28T22:37:00Z">
        <w:r>
          <w:rPr>
            <w:rFonts w:ascii="Times New Roman" w:hAnsi="Times New Roman" w:cs="Times New Roman" w:hint="eastAsia"/>
            <w:b/>
            <w:sz w:val="28"/>
            <w:szCs w:val="28"/>
          </w:rPr>
          <w:t>（登陆以后，并且有一定的权限，这部分</w:t>
        </w:r>
      </w:ins>
      <w:ins w:id="51" w:author="Wujun" w:date="2014-09-28T22:38:00Z">
        <w:r>
          <w:rPr>
            <w:rFonts w:ascii="Times New Roman" w:hAnsi="Times New Roman" w:cs="Times New Roman"/>
            <w:b/>
            <w:sz w:val="28"/>
            <w:szCs w:val="28"/>
          </w:rPr>
          <w:t>Validation</w:t>
        </w:r>
        <w:r>
          <w:rPr>
            <w:rFonts w:ascii="Times New Roman" w:hAnsi="Times New Roman" w:cs="Times New Roman" w:hint="eastAsia"/>
            <w:b/>
            <w:sz w:val="28"/>
            <w:szCs w:val="28"/>
          </w:rPr>
          <w:t>将由我们这边的服务器提供，你的服务器只需要保证只有提交了正确的</w:t>
        </w:r>
        <w:proofErr w:type="spellStart"/>
        <w:r>
          <w:rPr>
            <w:rFonts w:ascii="Times New Roman" w:hAnsi="Times New Roman" w:cs="Times New Roman"/>
            <w:b/>
            <w:sz w:val="28"/>
            <w:szCs w:val="28"/>
          </w:rPr>
          <w:t>Channel</w:t>
        </w:r>
        <w:r>
          <w:rPr>
            <w:rFonts w:ascii="Times New Roman" w:hAnsi="Times New Roman" w:cs="Times New Roman" w:hint="eastAsia"/>
            <w:b/>
            <w:sz w:val="28"/>
            <w:szCs w:val="28"/>
          </w:rPr>
          <w:t>Id</w:t>
        </w:r>
      </w:ins>
      <w:proofErr w:type="spellEnd"/>
      <w:ins w:id="52" w:author="Wujun" w:date="2014-09-28T22:39:00Z">
        <w:r w:rsidR="000857A6">
          <w:rPr>
            <w:rFonts w:ascii="Times New Roman" w:hAnsi="Times New Roman" w:cs="Times New Roman" w:hint="eastAsia"/>
            <w:b/>
            <w:sz w:val="28"/>
            <w:szCs w:val="28"/>
          </w:rPr>
          <w:t>以及</w:t>
        </w:r>
      </w:ins>
      <w:ins w:id="53" w:author="Wujun" w:date="2014-09-28T22:38:00Z">
        <w:r>
          <w:rPr>
            <w:rFonts w:ascii="Times New Roman" w:hAnsi="Times New Roman" w:cs="Times New Roman" w:hint="eastAsia"/>
            <w:b/>
            <w:sz w:val="28"/>
            <w:szCs w:val="28"/>
          </w:rPr>
          <w:t>随机</w:t>
        </w:r>
      </w:ins>
      <w:ins w:id="54" w:author="Wujun" w:date="2014-09-28T22:39:00Z">
        <w:r>
          <w:rPr>
            <w:rFonts w:ascii="Times New Roman" w:hAnsi="Times New Roman" w:cs="Times New Roman" w:hint="eastAsia"/>
            <w:b/>
            <w:sz w:val="28"/>
            <w:szCs w:val="28"/>
          </w:rPr>
          <w:t>字符串的用户可以连接</w:t>
        </w:r>
      </w:ins>
      <w:ins w:id="55" w:author="Wujun" w:date="2014-09-28T22:37:00Z">
        <w:r>
          <w:rPr>
            <w:rFonts w:ascii="Times New Roman" w:hAnsi="Times New Roman" w:cs="Times New Roman" w:hint="eastAsia"/>
            <w:b/>
            <w:sz w:val="28"/>
            <w:szCs w:val="28"/>
          </w:rPr>
          <w:t>）</w:t>
        </w:r>
      </w:ins>
      <w:ins w:id="56" w:author="Wujun" w:date="2014-09-28T22:34:00Z">
        <w:r>
          <w:rPr>
            <w:rFonts w:ascii="Times New Roman" w:hAnsi="Times New Roman" w:cs="Times New Roman" w:hint="eastAsia"/>
            <w:b/>
            <w:sz w:val="28"/>
            <w:szCs w:val="28"/>
          </w:rPr>
          <w:t>。</w:t>
        </w:r>
      </w:ins>
    </w:p>
    <w:p w:rsidR="006D441F" w:rsidRDefault="006D441F" w:rsidP="000B783E">
      <w:pPr>
        <w:rPr>
          <w:ins w:id="57" w:author="Wujun" w:date="2014-09-28T22:25:00Z"/>
          <w:rFonts w:ascii="Times New Roman" w:hAnsi="Times New Roman" w:cs="Times New Roman" w:hint="eastAsia"/>
          <w:b/>
          <w:sz w:val="28"/>
          <w:szCs w:val="28"/>
        </w:rPr>
      </w:pPr>
      <w:ins w:id="58" w:author="Wujun" w:date="2014-09-28T22:32:00Z">
        <w:r>
          <w:rPr>
            <w:rFonts w:ascii="Times New Roman" w:hAnsi="Times New Roman" w:cs="Times New Roman" w:hint="eastAsia"/>
            <w:b/>
            <w:sz w:val="28"/>
            <w:szCs w:val="28"/>
          </w:rPr>
          <w:t>或者你根据你的服务器的设计提供一个其他的方案。</w:t>
        </w:r>
      </w:ins>
    </w:p>
    <w:p w:rsidR="000B783E" w:rsidRPr="00D34A4D" w:rsidRDefault="000B783E" w:rsidP="00D34A4D">
      <w:pPr>
        <w:rPr>
          <w:rFonts w:ascii="Times New Roman" w:hAnsi="Times New Roman" w:cs="Times New Roman"/>
          <w:sz w:val="28"/>
          <w:szCs w:val="28"/>
        </w:rPr>
      </w:pPr>
    </w:p>
    <w:p w:rsidR="00D34A4D" w:rsidRDefault="00D34A4D" w:rsidP="00DE49D0">
      <w:pPr>
        <w:rPr>
          <w:rFonts w:ascii="Times New Roman" w:hAnsi="Times New Roman" w:cs="Times New Roman"/>
          <w:sz w:val="28"/>
          <w:szCs w:val="28"/>
        </w:rPr>
      </w:pPr>
    </w:p>
    <w:p w:rsidR="00AB5265" w:rsidRDefault="00AB5265" w:rsidP="00DE49D0">
      <w:pPr>
        <w:rPr>
          <w:rFonts w:ascii="Times New Roman" w:hAnsi="Times New Roman" w:cs="Times New Roman"/>
          <w:sz w:val="28"/>
          <w:szCs w:val="28"/>
        </w:rPr>
      </w:pPr>
    </w:p>
    <w:p w:rsidR="00DE49D0" w:rsidRDefault="00DE49D0" w:rsidP="00DE49D0">
      <w:pPr>
        <w:rPr>
          <w:rFonts w:ascii="Times New Roman" w:hAnsi="Times New Roman" w:cs="Times New Roman"/>
          <w:sz w:val="28"/>
          <w:szCs w:val="28"/>
        </w:rPr>
      </w:pPr>
    </w:p>
    <w:p w:rsidR="00312E31" w:rsidRPr="00DE49D0" w:rsidRDefault="00312E31" w:rsidP="00DE49D0">
      <w:pPr>
        <w:rPr>
          <w:szCs w:val="28"/>
        </w:rPr>
      </w:pPr>
    </w:p>
    <w:sectPr w:rsidR="00312E31" w:rsidRPr="00DE49D0" w:rsidSect="00F0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trackRevisions/>
  <w:defaultTabStop w:val="720"/>
  <w:characterSpacingControl w:val="doNotCompress"/>
  <w:compat>
    <w:useFELayout/>
  </w:compat>
  <w:rsids>
    <w:rsidRoot w:val="00276DC6"/>
    <w:rsid w:val="0005536D"/>
    <w:rsid w:val="000631B6"/>
    <w:rsid w:val="000857A6"/>
    <w:rsid w:val="000B783E"/>
    <w:rsid w:val="000E22A3"/>
    <w:rsid w:val="00132EF8"/>
    <w:rsid w:val="00172B19"/>
    <w:rsid w:val="002468DC"/>
    <w:rsid w:val="0025485B"/>
    <w:rsid w:val="00276DC6"/>
    <w:rsid w:val="002B5EFE"/>
    <w:rsid w:val="00312E31"/>
    <w:rsid w:val="00347956"/>
    <w:rsid w:val="003871D6"/>
    <w:rsid w:val="003872B5"/>
    <w:rsid w:val="003E285A"/>
    <w:rsid w:val="00407E99"/>
    <w:rsid w:val="00485DD3"/>
    <w:rsid w:val="004B4E69"/>
    <w:rsid w:val="004E49FB"/>
    <w:rsid w:val="00512446"/>
    <w:rsid w:val="00517C9E"/>
    <w:rsid w:val="0054145C"/>
    <w:rsid w:val="00571B84"/>
    <w:rsid w:val="005C4B4A"/>
    <w:rsid w:val="005E08FF"/>
    <w:rsid w:val="005F1386"/>
    <w:rsid w:val="005F3C70"/>
    <w:rsid w:val="006A5778"/>
    <w:rsid w:val="006D441F"/>
    <w:rsid w:val="00715626"/>
    <w:rsid w:val="00744A8D"/>
    <w:rsid w:val="00781A3E"/>
    <w:rsid w:val="00793A0B"/>
    <w:rsid w:val="007D38EA"/>
    <w:rsid w:val="008B660F"/>
    <w:rsid w:val="008C451F"/>
    <w:rsid w:val="009325FE"/>
    <w:rsid w:val="0098423C"/>
    <w:rsid w:val="00A00DE1"/>
    <w:rsid w:val="00A06A35"/>
    <w:rsid w:val="00A22BDD"/>
    <w:rsid w:val="00A341E4"/>
    <w:rsid w:val="00A53D74"/>
    <w:rsid w:val="00A70025"/>
    <w:rsid w:val="00A934B1"/>
    <w:rsid w:val="00AB1F3B"/>
    <w:rsid w:val="00AB5265"/>
    <w:rsid w:val="00AE021C"/>
    <w:rsid w:val="00AE17A9"/>
    <w:rsid w:val="00B024BA"/>
    <w:rsid w:val="00B077FC"/>
    <w:rsid w:val="00B40D87"/>
    <w:rsid w:val="00B707C1"/>
    <w:rsid w:val="00B70AE3"/>
    <w:rsid w:val="00BB1B46"/>
    <w:rsid w:val="00C15F6F"/>
    <w:rsid w:val="00CF392B"/>
    <w:rsid w:val="00CF7DA2"/>
    <w:rsid w:val="00D34A4D"/>
    <w:rsid w:val="00D57EE7"/>
    <w:rsid w:val="00DE49D0"/>
    <w:rsid w:val="00E12793"/>
    <w:rsid w:val="00E22683"/>
    <w:rsid w:val="00ED1A46"/>
    <w:rsid w:val="00F0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</dc:creator>
  <cp:keywords/>
  <dc:description/>
  <cp:lastModifiedBy>Wujun</cp:lastModifiedBy>
  <cp:revision>49</cp:revision>
  <dcterms:created xsi:type="dcterms:W3CDTF">2014-09-22T13:48:00Z</dcterms:created>
  <dcterms:modified xsi:type="dcterms:W3CDTF">2014-09-28T14:46:00Z</dcterms:modified>
</cp:coreProperties>
</file>